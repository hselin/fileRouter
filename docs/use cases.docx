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27" w:rsidRPr="00543527" w:rsidRDefault="00543527" w:rsidP="00543527">
      <w:pPr>
        <w:jc w:val="center"/>
        <w:rPr>
          <w:rFonts w:asciiTheme="majorHAnsi" w:hAnsiTheme="majorHAnsi"/>
          <w:b/>
          <w:sz w:val="20"/>
          <w:szCs w:val="20"/>
        </w:rPr>
      </w:pPr>
      <w:r w:rsidRPr="00543527">
        <w:rPr>
          <w:rFonts w:asciiTheme="majorHAnsi" w:hAnsiTheme="majorHAnsi"/>
          <w:b/>
          <w:sz w:val="20"/>
          <w:szCs w:val="20"/>
        </w:rPr>
        <w:t>Use cases</w:t>
      </w: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p w:rsidR="00543527" w:rsidRDefault="00543527" w:rsidP="00B5733F">
      <w:pPr>
        <w:rPr>
          <w:sz w:val="20"/>
          <w:szCs w:val="20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22"/>
        <w:gridCol w:w="3304"/>
        <w:gridCol w:w="2950"/>
      </w:tblGrid>
      <w:tr w:rsidR="00543527" w:rsidTr="00543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543527" w:rsidRDefault="00543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304" w:type="dxa"/>
          </w:tcPr>
          <w:p w:rsidR="00543527" w:rsidRDefault="0054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2950" w:type="dxa"/>
          </w:tcPr>
          <w:p w:rsidR="00543527" w:rsidRDefault="0054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</w:tr>
      <w:tr w:rsidR="00543527" w:rsidTr="00543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543527" w:rsidRPr="00543527" w:rsidRDefault="00543527">
            <w:pPr>
              <w:rPr>
                <w:b w:val="0"/>
                <w:sz w:val="20"/>
                <w:szCs w:val="20"/>
              </w:rPr>
            </w:pPr>
            <w:r w:rsidRPr="00543527">
              <w:rPr>
                <w:b w:val="0"/>
                <w:sz w:val="20"/>
                <w:szCs w:val="20"/>
              </w:rPr>
              <w:t>Tuesday, September 27, 2011</w:t>
            </w:r>
          </w:p>
        </w:tc>
        <w:tc>
          <w:tcPr>
            <w:tcW w:w="3304" w:type="dxa"/>
          </w:tcPr>
          <w:p w:rsidR="00543527" w:rsidRDefault="0054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document</w:t>
            </w:r>
          </w:p>
        </w:tc>
        <w:tc>
          <w:tcPr>
            <w:tcW w:w="2950" w:type="dxa"/>
          </w:tcPr>
          <w:p w:rsidR="00543527" w:rsidRDefault="0054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0.0.1</w:t>
            </w:r>
          </w:p>
        </w:tc>
      </w:tr>
      <w:tr w:rsidR="00543527" w:rsidTr="00543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543527" w:rsidRPr="00543527" w:rsidRDefault="002253F6">
            <w:pPr>
              <w:rPr>
                <w:b w:val="0"/>
                <w:sz w:val="20"/>
                <w:szCs w:val="20"/>
              </w:rPr>
            </w:pPr>
            <w:ins w:id="0" w:author="davis" w:date="2011-09-27T21:01:00Z">
              <w:r w:rsidRPr="00543527">
                <w:rPr>
                  <w:b w:val="0"/>
                  <w:sz w:val="20"/>
                  <w:szCs w:val="20"/>
                </w:rPr>
                <w:t>Tuesday, September 27, 2011</w:t>
              </w:r>
            </w:ins>
          </w:p>
        </w:tc>
        <w:tc>
          <w:tcPr>
            <w:tcW w:w="3304" w:type="dxa"/>
          </w:tcPr>
          <w:p w:rsidR="00543527" w:rsidRDefault="002253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ins w:id="1" w:author="davis" w:date="2011-09-27T21:01:00Z">
              <w:r>
                <w:rPr>
                  <w:sz w:val="20"/>
                  <w:szCs w:val="20"/>
                </w:rPr>
                <w:t>Updated lots of stuff</w:t>
              </w:r>
            </w:ins>
          </w:p>
        </w:tc>
        <w:tc>
          <w:tcPr>
            <w:tcW w:w="2950" w:type="dxa"/>
          </w:tcPr>
          <w:p w:rsidR="00543527" w:rsidRDefault="002253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ins w:id="2" w:author="davis" w:date="2011-09-27T21:01:00Z">
              <w:r>
                <w:rPr>
                  <w:sz w:val="20"/>
                  <w:szCs w:val="20"/>
                </w:rPr>
                <w:t>0.0.2</w:t>
              </w:r>
            </w:ins>
          </w:p>
        </w:tc>
      </w:tr>
      <w:tr w:rsidR="00543527" w:rsidTr="00543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543527" w:rsidRDefault="00625277" w:rsidP="00625277">
            <w:pPr>
              <w:rPr>
                <w:sz w:val="20"/>
                <w:szCs w:val="20"/>
              </w:rPr>
            </w:pPr>
            <w:ins w:id="3" w:author="davis" w:date="2011-09-30T00:03:00Z">
              <w:r w:rsidRPr="00543527">
                <w:rPr>
                  <w:b w:val="0"/>
                  <w:sz w:val="20"/>
                  <w:szCs w:val="20"/>
                </w:rPr>
                <w:t xml:space="preserve">Tuesday, September </w:t>
              </w:r>
              <w:r>
                <w:rPr>
                  <w:b w:val="0"/>
                  <w:sz w:val="20"/>
                  <w:szCs w:val="20"/>
                </w:rPr>
                <w:t>30</w:t>
              </w:r>
              <w:r w:rsidRPr="00543527">
                <w:rPr>
                  <w:b w:val="0"/>
                  <w:sz w:val="20"/>
                  <w:szCs w:val="20"/>
                </w:rPr>
                <w:t>, 2011</w:t>
              </w:r>
            </w:ins>
          </w:p>
        </w:tc>
        <w:tc>
          <w:tcPr>
            <w:tcW w:w="3304" w:type="dxa"/>
          </w:tcPr>
          <w:p w:rsidR="00543527" w:rsidRDefault="0062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ins w:id="4" w:author="davis" w:date="2011-09-30T00:03:00Z">
              <w:r>
                <w:rPr>
                  <w:sz w:val="20"/>
                  <w:szCs w:val="20"/>
                </w:rPr>
                <w:t>Updated more stuff</w:t>
              </w:r>
            </w:ins>
          </w:p>
        </w:tc>
        <w:tc>
          <w:tcPr>
            <w:tcW w:w="2950" w:type="dxa"/>
          </w:tcPr>
          <w:p w:rsidR="00543527" w:rsidRDefault="0062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ins w:id="5" w:author="davis" w:date="2011-09-30T00:03:00Z">
              <w:r>
                <w:rPr>
                  <w:sz w:val="20"/>
                  <w:szCs w:val="20"/>
                </w:rPr>
                <w:t>0.0.3</w:t>
              </w:r>
            </w:ins>
          </w:p>
        </w:tc>
      </w:tr>
      <w:tr w:rsidR="00625277" w:rsidTr="00543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6" w:author="davis" w:date="2011-09-30T00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625277" w:rsidRPr="00543527" w:rsidRDefault="00625277" w:rsidP="00625277">
            <w:pPr>
              <w:rPr>
                <w:ins w:id="7" w:author="davis" w:date="2011-09-30T00:03:00Z"/>
                <w:sz w:val="20"/>
                <w:szCs w:val="20"/>
              </w:rPr>
            </w:pPr>
          </w:p>
        </w:tc>
        <w:tc>
          <w:tcPr>
            <w:tcW w:w="3304" w:type="dxa"/>
          </w:tcPr>
          <w:p w:rsidR="00625277" w:rsidRDefault="0062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8" w:author="davis" w:date="2011-09-30T00:03:00Z"/>
                <w:sz w:val="20"/>
                <w:szCs w:val="20"/>
              </w:rPr>
            </w:pPr>
          </w:p>
        </w:tc>
        <w:tc>
          <w:tcPr>
            <w:tcW w:w="2950" w:type="dxa"/>
          </w:tcPr>
          <w:p w:rsidR="00625277" w:rsidRDefault="0062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9" w:author="davis" w:date="2011-09-30T00:03:00Z"/>
                <w:sz w:val="20"/>
                <w:szCs w:val="20"/>
              </w:rPr>
            </w:pPr>
          </w:p>
        </w:tc>
      </w:tr>
    </w:tbl>
    <w:p w:rsidR="00543527" w:rsidRDefault="00543527" w:rsidP="00543527">
      <w:pPr>
        <w:pStyle w:val="ListParagraph"/>
        <w:rPr>
          <w:sz w:val="20"/>
          <w:szCs w:val="20"/>
        </w:rPr>
      </w:pPr>
    </w:p>
    <w:p w:rsidR="00C4433C" w:rsidRPr="00B01D74" w:rsidRDefault="000B3FDD" w:rsidP="00C4433C">
      <w:pPr>
        <w:pStyle w:val="ListParagraph"/>
        <w:numPr>
          <w:ilvl w:val="0"/>
          <w:numId w:val="1"/>
        </w:numPr>
        <w:rPr>
          <w:ins w:id="10" w:author="Albert H Chen" w:date="2011-10-07T01:47:00Z"/>
          <w:b/>
          <w:color w:val="7030A0"/>
          <w:rPrChange w:id="11" w:author="Albert H Chen" w:date="2011-10-07T01:48:00Z">
            <w:rPr>
              <w:ins w:id="12" w:author="Albert H Chen" w:date="2011-10-07T01:47:00Z"/>
              <w:b/>
            </w:rPr>
          </w:rPrChange>
        </w:rPr>
      </w:pPr>
      <w:r w:rsidRPr="00B01D74">
        <w:rPr>
          <w:b/>
          <w:color w:val="7030A0"/>
          <w:rPrChange w:id="13" w:author="Albert H Chen" w:date="2011-10-07T01:48:00Z">
            <w:rPr>
              <w:b/>
            </w:rPr>
          </w:rPrChange>
        </w:rPr>
        <w:t xml:space="preserve">Incorporate </w:t>
      </w:r>
      <w:r w:rsidR="00C4433C" w:rsidRPr="00B01D74">
        <w:rPr>
          <w:b/>
          <w:color w:val="7030A0"/>
          <w:rPrChange w:id="14" w:author="Albert H Chen" w:date="2011-10-07T01:48:00Z">
            <w:rPr>
              <w:b/>
            </w:rPr>
          </w:rPrChange>
        </w:rPr>
        <w:t xml:space="preserve">existing </w:t>
      </w:r>
      <w:del w:id="15" w:author="Albert H Chen" w:date="2011-10-07T01:48:00Z">
        <w:r w:rsidR="00B5733F" w:rsidRPr="00B01D74" w:rsidDel="00B01D74">
          <w:rPr>
            <w:b/>
            <w:color w:val="7030A0"/>
            <w:rPrChange w:id="16" w:author="Albert H Chen" w:date="2011-10-07T01:48:00Z">
              <w:rPr>
                <w:b/>
              </w:rPr>
            </w:rPrChange>
          </w:rPr>
          <w:delText>SAN/</w:delText>
        </w:r>
      </w:del>
      <w:r w:rsidR="00C4433C" w:rsidRPr="00B01D74">
        <w:rPr>
          <w:b/>
          <w:color w:val="7030A0"/>
          <w:rPrChange w:id="17" w:author="Albert H Chen" w:date="2011-10-07T01:48:00Z">
            <w:rPr>
              <w:b/>
            </w:rPr>
          </w:rPrChange>
        </w:rPr>
        <w:t>NAS storage</w:t>
      </w:r>
      <w:r w:rsidR="003D0EFB" w:rsidRPr="00B01D74">
        <w:rPr>
          <w:b/>
          <w:color w:val="7030A0"/>
          <w:rPrChange w:id="18" w:author="Albert H Chen" w:date="2011-10-07T01:48:00Z">
            <w:rPr>
              <w:b/>
            </w:rPr>
          </w:rPrChange>
        </w:rPr>
        <w:t xml:space="preserve"> shares</w:t>
      </w:r>
      <w:r w:rsidR="004954A1" w:rsidRPr="00B01D74">
        <w:rPr>
          <w:b/>
          <w:color w:val="7030A0"/>
          <w:rPrChange w:id="19" w:author="Albert H Chen" w:date="2011-10-07T01:48:00Z">
            <w:rPr>
              <w:b/>
            </w:rPr>
          </w:rPrChange>
        </w:rPr>
        <w:t xml:space="preserve"> into </w:t>
      </w:r>
      <w:del w:id="20" w:author="davis" w:date="2011-09-27T20:24:00Z">
        <w:r w:rsidR="004954A1" w:rsidRPr="00B01D74" w:rsidDel="00902DC4">
          <w:rPr>
            <w:b/>
            <w:color w:val="7030A0"/>
            <w:rPrChange w:id="21" w:author="Albert H Chen" w:date="2011-10-07T01:48:00Z">
              <w:rPr>
                <w:b/>
              </w:rPr>
            </w:rPrChange>
          </w:rPr>
          <w:delText xml:space="preserve">cloud </w:delText>
        </w:r>
      </w:del>
      <w:ins w:id="22" w:author="davis" w:date="2011-09-27T20:24:00Z">
        <w:r w:rsidR="00902DC4" w:rsidRPr="00B01D74">
          <w:rPr>
            <w:b/>
            <w:color w:val="7030A0"/>
            <w:rPrChange w:id="23" w:author="Albert H Chen" w:date="2011-10-07T01:48:00Z">
              <w:rPr>
                <w:b/>
              </w:rPr>
            </w:rPrChange>
          </w:rPr>
          <w:t xml:space="preserve">TFS </w:t>
        </w:r>
      </w:ins>
      <w:r w:rsidR="004954A1" w:rsidRPr="00B01D74">
        <w:rPr>
          <w:b/>
          <w:color w:val="7030A0"/>
          <w:rPrChange w:id="24" w:author="Albert H Chen" w:date="2011-10-07T01:48:00Z">
            <w:rPr>
              <w:b/>
            </w:rPr>
          </w:rPrChange>
        </w:rPr>
        <w:t>infrastructure</w:t>
      </w:r>
      <w:r w:rsidR="00C4433C" w:rsidRPr="00B01D74">
        <w:rPr>
          <w:b/>
          <w:color w:val="7030A0"/>
          <w:rPrChange w:id="25" w:author="Albert H Chen" w:date="2011-10-07T01:48:00Z">
            <w:rPr>
              <w:b/>
            </w:rPr>
          </w:rPrChange>
        </w:rPr>
        <w:t>.</w:t>
      </w:r>
    </w:p>
    <w:p w:rsidR="00B01D74" w:rsidRDefault="00B01D74" w:rsidP="00B01D74">
      <w:pPr>
        <w:pStyle w:val="ListParagraph"/>
        <w:rPr>
          <w:ins w:id="26" w:author="Albert H Chen" w:date="2011-10-07T01:48:00Z"/>
        </w:rPr>
        <w:pPrChange w:id="27" w:author="Albert H Chen" w:date="2011-10-07T01:47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Pr="00B01D74" w:rsidRDefault="00B01D74" w:rsidP="00B01D74">
      <w:pPr>
        <w:pStyle w:val="ListParagraph"/>
        <w:rPr>
          <w:ins w:id="28" w:author="Albert H Chen" w:date="2011-10-07T01:47:00Z"/>
          <w:rPrChange w:id="29" w:author="Albert H Chen" w:date="2011-10-07T01:48:00Z">
            <w:rPr>
              <w:ins w:id="30" w:author="Albert H Chen" w:date="2011-10-07T01:47:00Z"/>
              <w:b/>
            </w:rPr>
          </w:rPrChange>
        </w:rPr>
        <w:pPrChange w:id="31" w:author="Albert H Chen" w:date="2011-10-07T01:47:00Z">
          <w:pPr>
            <w:pStyle w:val="ListParagraph"/>
            <w:numPr>
              <w:numId w:val="1"/>
            </w:numPr>
            <w:ind w:hanging="360"/>
          </w:pPr>
        </w:pPrChange>
      </w:pPr>
      <w:ins w:id="32" w:author="Albert H Chen" w:date="2011-10-07T01:48:00Z">
        <w:r>
          <w:t xml:space="preserve">User imports existing NAS </w:t>
        </w:r>
      </w:ins>
      <w:ins w:id="33" w:author="Albert H Chen" w:date="2011-10-07T01:49:00Z">
        <w:r>
          <w:t>(CIFS/NFS)</w:t>
        </w:r>
        <w:r>
          <w:t xml:space="preserve"> </w:t>
        </w:r>
      </w:ins>
      <w:ins w:id="34" w:author="Albert H Chen" w:date="2011-10-07T01:54:00Z">
        <w:r w:rsidR="00BD4767">
          <w:t>data</w:t>
        </w:r>
      </w:ins>
      <w:ins w:id="35" w:author="Albert H Chen" w:date="2011-10-07T01:48:00Z">
        <w:r>
          <w:t xml:space="preserve"> into TFS.</w:t>
        </w:r>
      </w:ins>
      <w:ins w:id="36" w:author="Albert H Chen" w:date="2011-10-07T01:49:00Z">
        <w:r>
          <w:t xml:space="preserve"> </w:t>
        </w:r>
      </w:ins>
    </w:p>
    <w:p w:rsidR="00B01D74" w:rsidRPr="00616849" w:rsidDel="00B01D74" w:rsidRDefault="00B01D74" w:rsidP="00B01D74">
      <w:pPr>
        <w:pStyle w:val="ListParagraph"/>
        <w:ind w:left="360"/>
        <w:rPr>
          <w:del w:id="37" w:author="Albert H Chen" w:date="2011-10-07T01:48:00Z"/>
          <w:b/>
        </w:rPr>
        <w:pPrChange w:id="38" w:author="Albert H Chen" w:date="2011-10-07T01:48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Pr="00616849" w:rsidDel="00B01D74" w:rsidRDefault="00B5733F" w:rsidP="00B01D74">
      <w:pPr>
        <w:pStyle w:val="ListParagraph"/>
        <w:numPr>
          <w:ilvl w:val="1"/>
          <w:numId w:val="1"/>
        </w:numPr>
        <w:ind w:left="720"/>
        <w:rPr>
          <w:del w:id="39" w:author="Albert H Chen" w:date="2011-10-07T01:48:00Z"/>
        </w:rPr>
        <w:pPrChange w:id="40" w:author="Albert H Chen" w:date="2011-10-07T01:4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1" w:author="Albert H Chen" w:date="2011-10-07T01:48:00Z">
        <w:r w:rsidRPr="00616849" w:rsidDel="00B01D74">
          <w:delText>iSCSI/</w:delText>
        </w:r>
        <w:r w:rsidR="00590B5C" w:rsidRPr="00616849" w:rsidDel="00B01D74">
          <w:delText>CIFS/NFS</w:delText>
        </w:r>
      </w:del>
    </w:p>
    <w:p w:rsidR="0058291A" w:rsidRPr="00616849" w:rsidDel="00B01D74" w:rsidRDefault="003D0EFB" w:rsidP="00B01D74">
      <w:pPr>
        <w:ind w:left="720"/>
        <w:rPr>
          <w:del w:id="42" w:author="Albert H Chen" w:date="2011-10-07T01:46:00Z"/>
        </w:rPr>
        <w:pPrChange w:id="43" w:author="Albert H Chen" w:date="2011-10-07T01:48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del w:id="44" w:author="Albert H Chen" w:date="2011-10-07T01:46:00Z">
        <w:r w:rsidRPr="00616849" w:rsidDel="00B01D74">
          <w:delText xml:space="preserve">Existing </w:delText>
        </w:r>
      </w:del>
      <w:ins w:id="45" w:author="davis" w:date="2011-09-27T20:23:00Z">
        <w:del w:id="46" w:author="Albert H Chen" w:date="2011-10-07T01:46:00Z">
          <w:r w:rsidR="00902DC4" w:rsidDel="00B01D74">
            <w:delText xml:space="preserve">CIFS/NFS </w:delText>
          </w:r>
        </w:del>
      </w:ins>
      <w:del w:id="47" w:author="Albert H Chen" w:date="2011-10-07T01:46:00Z">
        <w:r w:rsidRPr="00616849" w:rsidDel="00B01D74">
          <w:delText xml:space="preserve">shares will be </w:delText>
        </w:r>
        <w:r w:rsidR="0058291A" w:rsidRPr="00616849" w:rsidDel="00B01D74">
          <w:delText xml:space="preserve">incorporated </w:delText>
        </w:r>
        <w:r w:rsidRPr="00616849" w:rsidDel="00B01D74">
          <w:delText>into</w:delText>
        </w:r>
        <w:r w:rsidR="00977921" w:rsidRPr="00616849" w:rsidDel="00B01D74">
          <w:delText xml:space="preserve"> TFS global name space</w:delText>
        </w:r>
        <w:r w:rsidR="0058291A" w:rsidRPr="00616849" w:rsidDel="00B01D74">
          <w:delText>.</w:delText>
        </w:r>
      </w:del>
    </w:p>
    <w:p w:rsidR="000F60D1" w:rsidRPr="000F60D1" w:rsidRDefault="000F60D1" w:rsidP="00B01D74">
      <w:pPr>
        <w:ind w:left="720"/>
        <w:rPr>
          <w:ins w:id="48" w:author="Albert H Chen" w:date="2011-10-07T01:24:00Z"/>
          <w:b/>
          <w:rPrChange w:id="49" w:author="Albert H Chen" w:date="2011-10-07T01:28:00Z">
            <w:rPr>
              <w:ins w:id="50" w:author="Albert H Chen" w:date="2011-10-07T01:24:00Z"/>
            </w:rPr>
          </w:rPrChange>
        </w:rPr>
        <w:pPrChange w:id="51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52" w:author="Albert H Chen" w:date="2011-10-07T01:29:00Z">
        <w:r>
          <w:rPr>
            <w:b/>
          </w:rPr>
          <w:t>Invariants</w:t>
        </w:r>
      </w:ins>
    </w:p>
    <w:p w:rsidR="00B01D74" w:rsidRDefault="00B01D74" w:rsidP="00B01D74">
      <w:pPr>
        <w:pStyle w:val="ListParagraph"/>
        <w:numPr>
          <w:ilvl w:val="3"/>
          <w:numId w:val="1"/>
        </w:numPr>
        <w:ind w:left="1080"/>
        <w:rPr>
          <w:ins w:id="53" w:author="Albert H Chen" w:date="2011-10-07T01:46:00Z"/>
        </w:rPr>
        <w:pPrChange w:id="54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55" w:author="Albert H Chen" w:date="2011-10-07T01:46:00Z">
        <w:r w:rsidRPr="00616849">
          <w:t xml:space="preserve">Existing </w:t>
        </w:r>
        <w:r>
          <w:t xml:space="preserve">CIFS/NFS </w:t>
        </w:r>
        <w:r w:rsidRPr="00616849">
          <w:t>shares will be incorporated into TFS global name space</w:t>
        </w:r>
        <w:r>
          <w:t>.</w:t>
        </w:r>
      </w:ins>
    </w:p>
    <w:p w:rsidR="0058291A" w:rsidRPr="00616849" w:rsidRDefault="00B10621" w:rsidP="00B01D74">
      <w:pPr>
        <w:pStyle w:val="ListParagraph"/>
        <w:numPr>
          <w:ilvl w:val="3"/>
          <w:numId w:val="1"/>
        </w:numPr>
        <w:ind w:left="1080"/>
        <w:pPrChange w:id="56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r w:rsidRPr="00616849">
        <w:t>Contents of each share server</w:t>
      </w:r>
      <w:r w:rsidR="00B5733F" w:rsidRPr="00616849">
        <w:t>/target</w:t>
      </w:r>
      <w:r w:rsidRPr="00616849">
        <w:t xml:space="preserve"> will be </w:t>
      </w:r>
      <w:r w:rsidR="003767FF" w:rsidRPr="00616849">
        <w:t>“</w:t>
      </w:r>
      <w:r w:rsidRPr="00616849">
        <w:t>imported</w:t>
      </w:r>
      <w:r w:rsidR="003767FF" w:rsidRPr="00616849">
        <w:t xml:space="preserve"> into” </w:t>
      </w:r>
      <w:proofErr w:type="gramStart"/>
      <w:r w:rsidR="009B2801" w:rsidRPr="00616849">
        <w:t xml:space="preserve">and </w:t>
      </w:r>
      <w:r w:rsidR="003767FF" w:rsidRPr="00616849">
        <w:t>”</w:t>
      </w:r>
      <w:proofErr w:type="gramEnd"/>
      <w:r w:rsidR="003767FF" w:rsidRPr="00616849">
        <w:t xml:space="preserve">shared using” respective </w:t>
      </w:r>
      <w:r w:rsidRPr="00616849">
        <w:t>directories.</w:t>
      </w:r>
    </w:p>
    <w:p w:rsidR="000B6AD7" w:rsidRDefault="000B6AD7" w:rsidP="00B01D74">
      <w:pPr>
        <w:pStyle w:val="ListParagraph"/>
        <w:numPr>
          <w:ilvl w:val="3"/>
          <w:numId w:val="1"/>
        </w:numPr>
        <w:ind w:left="1080"/>
        <w:rPr>
          <w:ins w:id="57" w:author="davis" w:date="2011-09-29T23:19:00Z"/>
        </w:rPr>
        <w:pPrChange w:id="58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r w:rsidRPr="00616849">
        <w:t xml:space="preserve">Existing </w:t>
      </w:r>
      <w:r w:rsidR="0058291A" w:rsidRPr="00616849">
        <w:t>f</w:t>
      </w:r>
      <w:r w:rsidR="00977921" w:rsidRPr="00616849">
        <w:t>ile permissions</w:t>
      </w:r>
      <w:r w:rsidRPr="00616849">
        <w:t xml:space="preserve"> and data</w:t>
      </w:r>
      <w:r w:rsidR="00977921" w:rsidRPr="00616849">
        <w:t xml:space="preserve"> will be kept</w:t>
      </w:r>
      <w:r w:rsidR="0058291A" w:rsidRPr="00616849">
        <w:t>.</w:t>
      </w:r>
    </w:p>
    <w:p w:rsidR="00C76CA6" w:rsidRDefault="00625277" w:rsidP="00B01D74">
      <w:pPr>
        <w:pStyle w:val="ListParagraph"/>
        <w:numPr>
          <w:ilvl w:val="3"/>
          <w:numId w:val="1"/>
        </w:numPr>
        <w:ind w:left="1080"/>
        <w:rPr>
          <w:ins w:id="59" w:author="Albert H Chen" w:date="2011-10-07T01:24:00Z"/>
        </w:rPr>
        <w:pPrChange w:id="60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61" w:author="davis" w:date="2011-09-30T00:00:00Z">
        <w:r>
          <w:t>Single s</w:t>
        </w:r>
      </w:ins>
      <w:ins w:id="62" w:author="davis" w:date="2011-09-29T23:19:00Z">
        <w:r w:rsidR="00C76CA6">
          <w:t>hares can be comprised of multiple CIFS and/or NFS backend storage units</w:t>
        </w:r>
      </w:ins>
      <w:ins w:id="63" w:author="davis" w:date="2011-09-30T00:01:00Z">
        <w:r>
          <w:t xml:space="preserve"> joined together</w:t>
        </w:r>
      </w:ins>
      <w:ins w:id="64" w:author="davis" w:date="2011-09-29T23:19:00Z">
        <w:r w:rsidR="00C76CA6">
          <w:t>.</w:t>
        </w:r>
      </w:ins>
    </w:p>
    <w:p w:rsidR="000F60D1" w:rsidRPr="000F60D1" w:rsidRDefault="000F60D1" w:rsidP="00B01D74">
      <w:pPr>
        <w:ind w:left="720"/>
        <w:rPr>
          <w:ins w:id="65" w:author="Albert H Chen" w:date="2011-10-07T01:24:00Z"/>
          <w:b/>
          <w:rPrChange w:id="66" w:author="Albert H Chen" w:date="2011-10-07T01:28:00Z">
            <w:rPr>
              <w:ins w:id="67" w:author="Albert H Chen" w:date="2011-10-07T01:24:00Z"/>
            </w:rPr>
          </w:rPrChange>
        </w:rPr>
        <w:pPrChange w:id="68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69" w:author="Albert H Chen" w:date="2011-10-07T01:24:00Z">
        <w:r w:rsidRPr="000F60D1">
          <w:rPr>
            <w:b/>
            <w:rPrChange w:id="70" w:author="Albert H Chen" w:date="2011-10-07T01:28:00Z">
              <w:rPr/>
            </w:rPrChange>
          </w:rPr>
          <w:t>Actions</w:t>
        </w:r>
      </w:ins>
    </w:p>
    <w:p w:rsidR="000F60D1" w:rsidRDefault="000F60D1" w:rsidP="00B01D74">
      <w:pPr>
        <w:pStyle w:val="ListParagraph"/>
        <w:numPr>
          <w:ilvl w:val="0"/>
          <w:numId w:val="2"/>
        </w:numPr>
        <w:ind w:left="1080"/>
        <w:rPr>
          <w:ins w:id="71" w:author="Albert H Chen" w:date="2011-10-07T01:27:00Z"/>
        </w:rPr>
        <w:pPrChange w:id="72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73" w:author="Albert H Chen" w:date="2011-10-07T01:26:00Z">
        <w:r>
          <w:t xml:space="preserve">User inputs </w:t>
        </w:r>
      </w:ins>
      <w:ins w:id="74" w:author="Albert H Chen" w:date="2011-10-07T01:27:00Z">
        <w:r>
          <w:t>credential</w:t>
        </w:r>
      </w:ins>
      <w:ins w:id="75" w:author="Albert H Chen" w:date="2011-10-07T01:26:00Z">
        <w:r>
          <w:t xml:space="preserve"> and </w:t>
        </w:r>
      </w:ins>
      <w:ins w:id="76" w:author="Albert H Chen" w:date="2011-10-07T01:28:00Z">
        <w:r>
          <w:t>network share path</w:t>
        </w:r>
      </w:ins>
      <w:ins w:id="77" w:author="Albert H Chen" w:date="2011-10-07T01:33:00Z">
        <w:r>
          <w:t xml:space="preserve"> (URL)</w:t>
        </w:r>
      </w:ins>
    </w:p>
    <w:p w:rsidR="00882788" w:rsidRDefault="00882788" w:rsidP="00B01D74">
      <w:pPr>
        <w:pStyle w:val="ListParagraph"/>
        <w:numPr>
          <w:ilvl w:val="0"/>
          <w:numId w:val="2"/>
        </w:numPr>
        <w:ind w:left="1080"/>
        <w:rPr>
          <w:ins w:id="78" w:author="Albert H Chen" w:date="2011-10-07T01:36:00Z"/>
        </w:rPr>
        <w:pPrChange w:id="79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80" w:author="Albert H Chen" w:date="2011-10-07T01:36:00Z">
        <w:r>
          <w:t xml:space="preserve">Spawn </w:t>
        </w:r>
      </w:ins>
      <w:ins w:id="81" w:author="Albert H Chen" w:date="2011-10-07T01:43:00Z">
        <w:r>
          <w:t xml:space="preserve">TFS </w:t>
        </w:r>
      </w:ins>
      <w:ins w:id="82" w:author="Albert H Chen" w:date="2011-10-07T01:36:00Z">
        <w:r>
          <w:t>import task</w:t>
        </w:r>
      </w:ins>
    </w:p>
    <w:p w:rsidR="000F60D1" w:rsidRDefault="000F60D1" w:rsidP="00B01D74">
      <w:pPr>
        <w:pStyle w:val="ListParagraph"/>
        <w:numPr>
          <w:ilvl w:val="1"/>
          <w:numId w:val="2"/>
        </w:numPr>
        <w:ind w:left="1800"/>
        <w:rPr>
          <w:ins w:id="83" w:author="Albert H Chen" w:date="2011-10-07T01:32:00Z"/>
        </w:rPr>
        <w:pPrChange w:id="84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85" w:author="Albert H Chen" w:date="2011-10-07T01:32:00Z">
        <w:r>
          <w:t>Mount remote NAS share locally (/import/NAS/</w:t>
        </w:r>
      </w:ins>
      <w:ins w:id="86" w:author="Albert H Chen" w:date="2011-10-07T01:34:00Z">
        <w:r>
          <w:t>URL</w:t>
        </w:r>
      </w:ins>
      <w:ins w:id="87" w:author="Albert H Chen" w:date="2011-10-07T01:32:00Z">
        <w:r>
          <w:t>)</w:t>
        </w:r>
      </w:ins>
    </w:p>
    <w:p w:rsidR="000F60D1" w:rsidRDefault="00882788" w:rsidP="00B01D74">
      <w:pPr>
        <w:pStyle w:val="ListParagraph"/>
        <w:numPr>
          <w:ilvl w:val="1"/>
          <w:numId w:val="2"/>
        </w:numPr>
        <w:ind w:left="1800"/>
        <w:rPr>
          <w:ins w:id="88" w:author="Albert H Chen" w:date="2011-10-07T01:36:00Z"/>
        </w:rPr>
        <w:pPrChange w:id="89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90" w:author="Albert H Chen" w:date="2011-10-07T01:34:00Z">
        <w:r>
          <w:t>Traverse share</w:t>
        </w:r>
      </w:ins>
      <w:ins w:id="91" w:author="Albert H Chen" w:date="2011-10-07T01:35:00Z">
        <w:r>
          <w:t xml:space="preserve"> and add file + directory into TFS DB</w:t>
        </w:r>
      </w:ins>
    </w:p>
    <w:p w:rsidR="00882788" w:rsidRDefault="00882788" w:rsidP="00B01D74">
      <w:pPr>
        <w:pStyle w:val="ListParagraph"/>
        <w:numPr>
          <w:ilvl w:val="2"/>
          <w:numId w:val="2"/>
        </w:numPr>
        <w:ind w:left="2520"/>
        <w:rPr>
          <w:ins w:id="92" w:author="Albert H Chen" w:date="2011-10-07T01:40:00Z"/>
        </w:rPr>
        <w:pPrChange w:id="93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94" w:author="Albert H Chen" w:date="2011-10-07T01:39:00Z">
        <w:r>
          <w:t xml:space="preserve">Generate </w:t>
        </w:r>
      </w:ins>
      <w:ins w:id="95" w:author="Albert H Chen" w:date="2011-10-07T01:40:00Z">
        <w:r>
          <w:t>encryption</w:t>
        </w:r>
      </w:ins>
      <w:ins w:id="96" w:author="Albert H Chen" w:date="2011-10-07T01:39:00Z">
        <w:r>
          <w:t xml:space="preserve"> </w:t>
        </w:r>
      </w:ins>
      <w:ins w:id="97" w:author="Albert H Chen" w:date="2011-10-07T01:40:00Z">
        <w:r>
          <w:t>key</w:t>
        </w:r>
      </w:ins>
    </w:p>
    <w:p w:rsidR="00882788" w:rsidRDefault="00882788" w:rsidP="00B01D74">
      <w:pPr>
        <w:pStyle w:val="ListParagraph"/>
        <w:numPr>
          <w:ilvl w:val="3"/>
          <w:numId w:val="2"/>
        </w:numPr>
        <w:ind w:left="3240"/>
        <w:rPr>
          <w:ins w:id="98" w:author="Albert H Chen" w:date="2011-10-07T01:38:00Z"/>
        </w:rPr>
        <w:pPrChange w:id="99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100" w:author="Albert H Chen" w:date="2011-10-07T01:40:00Z">
        <w:r>
          <w:t>Encrypt with system master key</w:t>
        </w:r>
      </w:ins>
    </w:p>
    <w:p w:rsidR="00882788" w:rsidRDefault="00882788" w:rsidP="00B01D74">
      <w:pPr>
        <w:pStyle w:val="ListParagraph"/>
        <w:numPr>
          <w:ilvl w:val="2"/>
          <w:numId w:val="2"/>
        </w:numPr>
        <w:ind w:left="2520"/>
        <w:rPr>
          <w:ins w:id="101" w:author="Albert H Chen" w:date="2011-10-07T01:42:00Z"/>
        </w:rPr>
        <w:pPrChange w:id="102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103" w:author="Albert H Chen" w:date="2011-10-07T01:37:00Z">
        <w:r>
          <w:t>Profile each file</w:t>
        </w:r>
      </w:ins>
    </w:p>
    <w:p w:rsidR="00882788" w:rsidDel="00B01D74" w:rsidRDefault="00882788" w:rsidP="00B01D74">
      <w:pPr>
        <w:rPr>
          <w:del w:id="104" w:author="Albert H Chen" w:date="2011-10-07T01:42:00Z"/>
        </w:rPr>
        <w:pPrChange w:id="105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06" w:author="Albert H Chen" w:date="2011-10-07T01:48:00Z"/>
        </w:rPr>
        <w:pPrChange w:id="107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08" w:author="Albert H Chen" w:date="2011-10-07T01:48:00Z"/>
        </w:rPr>
        <w:pPrChange w:id="109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10" w:author="Albert H Chen" w:date="2011-10-07T01:48:00Z"/>
        </w:rPr>
        <w:pPrChange w:id="111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12" w:author="Albert H Chen" w:date="2011-10-07T01:48:00Z"/>
        </w:rPr>
        <w:pPrChange w:id="113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14" w:author="Albert H Chen" w:date="2011-10-07T01:48:00Z"/>
        </w:rPr>
        <w:pPrChange w:id="115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16" w:author="Albert H Chen" w:date="2011-10-07T01:48:00Z"/>
        </w:rPr>
        <w:pPrChange w:id="117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18" w:author="Albert H Chen" w:date="2011-10-07T01:48:00Z"/>
        </w:rPr>
        <w:pPrChange w:id="119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20" w:author="Albert H Chen" w:date="2011-10-07T01:48:00Z"/>
        </w:rPr>
        <w:pPrChange w:id="121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22" w:author="Albert H Chen" w:date="2011-10-07T01:48:00Z"/>
        </w:rPr>
        <w:pPrChange w:id="123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24" w:author="Albert H Chen" w:date="2011-10-07T01:48:00Z"/>
        </w:rPr>
        <w:pPrChange w:id="125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26" w:author="Albert H Chen" w:date="2011-10-07T01:48:00Z"/>
        </w:rPr>
        <w:pPrChange w:id="127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ind w:left="720"/>
        <w:rPr>
          <w:ins w:id="128" w:author="Albert H Chen" w:date="2011-10-07T01:48:00Z"/>
        </w:rPr>
        <w:pPrChange w:id="129" w:author="Albert H Chen" w:date="2011-10-07T01:48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Pr="00B01D74" w:rsidRDefault="00B01D74" w:rsidP="00B01D74">
      <w:pPr>
        <w:pStyle w:val="ListParagraph"/>
        <w:numPr>
          <w:ilvl w:val="0"/>
          <w:numId w:val="1"/>
        </w:numPr>
        <w:rPr>
          <w:ins w:id="130" w:author="Albert H Chen" w:date="2011-10-07T01:48:00Z"/>
          <w:b/>
          <w:color w:val="7030A0"/>
          <w:rPrChange w:id="131" w:author="Albert H Chen" w:date="2011-10-07T01:49:00Z">
            <w:rPr>
              <w:ins w:id="132" w:author="Albert H Chen" w:date="2011-10-07T01:48:00Z"/>
              <w:b/>
            </w:rPr>
          </w:rPrChange>
        </w:rPr>
      </w:pPr>
      <w:ins w:id="133" w:author="Albert H Chen" w:date="2011-10-07T01:48:00Z">
        <w:r w:rsidRPr="00B01D74">
          <w:rPr>
            <w:b/>
            <w:color w:val="7030A0"/>
            <w:rPrChange w:id="134" w:author="Albert H Chen" w:date="2011-10-07T01:49:00Z">
              <w:rPr>
                <w:b/>
              </w:rPr>
            </w:rPrChange>
          </w:rPr>
          <w:lastRenderedPageBreak/>
          <w:t xml:space="preserve">Incorporate </w:t>
        </w:r>
        <w:r>
          <w:rPr>
            <w:b/>
            <w:color w:val="7030A0"/>
            <w:rPrChange w:id="135" w:author="Albert H Chen" w:date="2011-10-07T01:49:00Z">
              <w:rPr>
                <w:b/>
                <w:color w:val="7030A0"/>
              </w:rPr>
            </w:rPrChange>
          </w:rPr>
          <w:t>existing</w:t>
        </w:r>
      </w:ins>
      <w:ins w:id="136" w:author="Albert H Chen" w:date="2011-10-07T01:49:00Z">
        <w:r>
          <w:rPr>
            <w:b/>
            <w:color w:val="7030A0"/>
          </w:rPr>
          <w:t xml:space="preserve"> SAN</w:t>
        </w:r>
      </w:ins>
      <w:ins w:id="137" w:author="Albert H Chen" w:date="2011-10-07T01:48:00Z">
        <w:r w:rsidRPr="00B01D74">
          <w:rPr>
            <w:b/>
            <w:color w:val="7030A0"/>
            <w:rPrChange w:id="138" w:author="Albert H Chen" w:date="2011-10-07T01:49:00Z">
              <w:rPr>
                <w:b/>
              </w:rPr>
            </w:rPrChange>
          </w:rPr>
          <w:t xml:space="preserve"> storage shares into TFS infrastructure.</w:t>
        </w:r>
      </w:ins>
    </w:p>
    <w:p w:rsidR="00B01D74" w:rsidRDefault="00B01D74" w:rsidP="00B01D74">
      <w:pPr>
        <w:pStyle w:val="ListParagraph"/>
        <w:rPr>
          <w:ins w:id="139" w:author="Albert H Chen" w:date="2011-10-07T01:49:00Z"/>
        </w:rPr>
        <w:pPrChange w:id="140" w:author="Albert H Chen" w:date="2011-10-07T01:49:00Z">
          <w:pPr>
            <w:pStyle w:val="ListParagraph"/>
            <w:numPr>
              <w:numId w:val="1"/>
            </w:numPr>
            <w:ind w:hanging="360"/>
          </w:pPr>
        </w:pPrChange>
      </w:pPr>
    </w:p>
    <w:p w:rsidR="00312FB5" w:rsidDel="00B01D74" w:rsidRDefault="00B01D74" w:rsidP="00B01D74">
      <w:pPr>
        <w:pStyle w:val="ListParagraph"/>
        <w:rPr>
          <w:ins w:id="141" w:author="davis" w:date="2011-09-27T20:26:00Z"/>
        </w:rPr>
        <w:pPrChange w:id="142" w:author="Albert H Chen" w:date="2011-10-07T01:50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143" w:author="Albert H Chen" w:date="2011-10-07T01:49:00Z">
        <w:r>
          <w:t xml:space="preserve">User imports existing </w:t>
        </w:r>
        <w:r>
          <w:t>SAN (</w:t>
        </w:r>
        <w:proofErr w:type="spellStart"/>
        <w:r>
          <w:t>iSCSI</w:t>
        </w:r>
        <w:proofErr w:type="spellEnd"/>
        <w:r>
          <w:t>) storage</w:t>
        </w:r>
        <w:r>
          <w:t xml:space="preserve"> into TFS.</w:t>
        </w:r>
      </w:ins>
      <w:moveFromRangeStart w:id="144" w:author="Albert H Chen" w:date="2011-10-07T01:50:00Z" w:name="move305715544"/>
      <w:moveFrom w:id="145" w:author="Albert H Chen" w:date="2011-10-07T01:50:00Z">
        <w:ins w:id="146" w:author="davis" w:date="2011-09-27T20:25:00Z">
          <w:r w:rsidR="00902DC4" w:rsidDel="00B01D74">
            <w:t xml:space="preserve">iSCSI LUNs </w:t>
          </w:r>
        </w:ins>
        <w:ins w:id="147" w:author="davis" w:date="2011-09-27T20:38:00Z">
          <w:r w:rsidR="00063472" w:rsidDel="00B01D74">
            <w:t xml:space="preserve">can be </w:t>
          </w:r>
        </w:ins>
        <w:ins w:id="148" w:author="davis" w:date="2011-09-29T23:09:00Z">
          <w:r w:rsidR="004026A6" w:rsidDel="00B01D74">
            <w:t>created</w:t>
          </w:r>
        </w:ins>
        <w:ins w:id="149" w:author="davis" w:date="2011-09-27T20:25:00Z">
          <w:r w:rsidR="00902DC4" w:rsidDel="00B01D74">
            <w:t xml:space="preserve"> </w:t>
          </w:r>
        </w:ins>
        <w:ins w:id="150" w:author="davis" w:date="2011-09-27T20:39:00Z">
          <w:r w:rsidR="00063472" w:rsidDel="00B01D74">
            <w:t>with</w:t>
          </w:r>
        </w:ins>
        <w:ins w:id="151" w:author="davis" w:date="2011-09-27T20:25:00Z">
          <w:r w:rsidR="00902DC4" w:rsidDel="00B01D74">
            <w:t xml:space="preserve"> </w:t>
          </w:r>
        </w:ins>
        <w:ins w:id="152" w:author="davis" w:date="2011-09-29T23:09:00Z">
          <w:r w:rsidR="004026A6" w:rsidDel="00B01D74">
            <w:t>sparse</w:t>
          </w:r>
        </w:ins>
        <w:ins w:id="153" w:author="davis" w:date="2011-09-27T20:25:00Z">
          <w:r w:rsidR="00902DC4" w:rsidDel="00B01D74">
            <w:t xml:space="preserve"> </w:t>
          </w:r>
        </w:ins>
        <w:ins w:id="154" w:author="davis" w:date="2011-09-27T20:28:00Z">
          <w:r w:rsidR="00902DC4" w:rsidDel="00B01D74">
            <w:t>file system</w:t>
          </w:r>
        </w:ins>
        <w:ins w:id="155" w:author="davis" w:date="2011-09-27T20:25:00Z">
          <w:r w:rsidR="00902DC4" w:rsidDel="00B01D74">
            <w:t xml:space="preserve"> and data</w:t>
          </w:r>
        </w:ins>
        <w:ins w:id="156" w:author="davis" w:date="2011-09-27T20:26:00Z">
          <w:r w:rsidR="00902DC4" w:rsidDel="00B01D74">
            <w:t>.</w:t>
          </w:r>
        </w:ins>
      </w:moveFrom>
    </w:p>
    <w:moveFromRangeEnd w:id="144"/>
    <w:p w:rsidR="00882788" w:rsidRDefault="00882788" w:rsidP="00B01D74">
      <w:pPr>
        <w:pStyle w:val="ListParagraph"/>
        <w:rPr>
          <w:ins w:id="157" w:author="Albert H Chen" w:date="2011-10-07T01:43:00Z"/>
        </w:rPr>
        <w:pPrChange w:id="158" w:author="Albert H Chen" w:date="2011-10-07T01:50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Pr="00B01D74" w:rsidRDefault="00882788" w:rsidP="00B01D74">
      <w:pPr>
        <w:ind w:firstLine="720"/>
        <w:rPr>
          <w:b/>
          <w:rPrChange w:id="159" w:author="Albert H Chen" w:date="2011-10-07T01:50:00Z">
            <w:rPr/>
          </w:rPrChange>
        </w:rPr>
        <w:pPrChange w:id="160" w:author="Albert H Chen" w:date="2011-10-07T01:5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1" w:author="Albert H Chen" w:date="2011-10-07T01:43:00Z">
        <w:r>
          <w:rPr>
            <w:b/>
          </w:rPr>
          <w:t>Invariants</w:t>
        </w:r>
      </w:ins>
      <w:moveToRangeStart w:id="162" w:author="Albert H Chen" w:date="2011-10-07T01:50:00Z" w:name="move305715544"/>
      <w:moveTo w:id="163" w:author="Albert H Chen" w:date="2011-10-07T01:50:00Z">
        <w:del w:id="164" w:author="Albert H Chen" w:date="2011-10-07T01:50:00Z">
          <w:r w:rsidR="00B01D74" w:rsidDel="00B01D74">
            <w:delText>iSCSI LUNs can be created with sparse file system and data.</w:delText>
          </w:r>
        </w:del>
      </w:moveTo>
    </w:p>
    <w:moveToRangeEnd w:id="162"/>
    <w:p w:rsidR="00B01D74" w:rsidRDefault="00BD4767" w:rsidP="00B01D74">
      <w:pPr>
        <w:pStyle w:val="ListParagraph"/>
        <w:numPr>
          <w:ilvl w:val="3"/>
          <w:numId w:val="1"/>
        </w:numPr>
        <w:ind w:left="1080"/>
        <w:rPr>
          <w:ins w:id="165" w:author="Albert H Chen" w:date="2011-10-07T01:50:00Z"/>
        </w:rPr>
        <w:pPrChange w:id="166" w:author="Albert H Chen" w:date="2011-10-07T01:50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167" w:author="Albert H Chen" w:date="2011-10-07T01:52:00Z">
        <w:r>
          <w:t xml:space="preserve">Imported </w:t>
        </w:r>
      </w:ins>
      <w:proofErr w:type="spellStart"/>
      <w:ins w:id="168" w:author="Albert H Chen" w:date="2011-10-07T01:50:00Z">
        <w:r w:rsidR="00B01D74">
          <w:t>iSCSI</w:t>
        </w:r>
        <w:proofErr w:type="spellEnd"/>
        <w:r w:rsidR="00B01D74">
          <w:t xml:space="preserve"> LUNs </w:t>
        </w:r>
      </w:ins>
      <w:ins w:id="169" w:author="Albert H Chen" w:date="2011-10-07T01:52:00Z">
        <w:r>
          <w:t>may contain</w:t>
        </w:r>
      </w:ins>
      <w:ins w:id="170" w:author="Albert H Chen" w:date="2011-10-07T01:50:00Z">
        <w:r w:rsidR="00B01D74">
          <w:t xml:space="preserve"> sparse file system and data</w:t>
        </w:r>
        <w:r>
          <w:t>.</w:t>
        </w:r>
      </w:ins>
    </w:p>
    <w:p w:rsidR="00BD4767" w:rsidRDefault="00BD4767" w:rsidP="00BD4767">
      <w:pPr>
        <w:pStyle w:val="ListParagraph"/>
        <w:numPr>
          <w:ilvl w:val="3"/>
          <w:numId w:val="1"/>
        </w:numPr>
        <w:ind w:left="1080"/>
        <w:rPr>
          <w:ins w:id="171" w:author="Albert H Chen" w:date="2011-10-07T01:52:00Z"/>
        </w:rPr>
        <w:pPrChange w:id="172" w:author="Albert H Chen" w:date="2011-10-07T01:52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173" w:author="Albert H Chen" w:date="2011-10-07T01:51:00Z">
        <w:r>
          <w:t xml:space="preserve">Imported </w:t>
        </w:r>
        <w:proofErr w:type="spellStart"/>
        <w:r>
          <w:t>iSCSI</w:t>
        </w:r>
        <w:proofErr w:type="spellEnd"/>
        <w:r>
          <w:t xml:space="preserve"> LUNs are virtualized by TFS as a single giant file which in term is the backend of a </w:t>
        </w:r>
      </w:ins>
      <w:ins w:id="174" w:author="Albert H Chen" w:date="2011-10-07T01:52:00Z">
        <w:r>
          <w:t xml:space="preserve">TFS </w:t>
        </w:r>
      </w:ins>
      <w:ins w:id="175" w:author="Albert H Chen" w:date="2011-10-07T01:51:00Z">
        <w:r>
          <w:t xml:space="preserve">virtual </w:t>
        </w:r>
        <w:proofErr w:type="spellStart"/>
        <w:r>
          <w:t>iSCSI</w:t>
        </w:r>
        <w:proofErr w:type="spellEnd"/>
        <w:r>
          <w:t xml:space="preserve"> target</w:t>
        </w:r>
      </w:ins>
      <w:ins w:id="176" w:author="Albert H Chen" w:date="2011-10-07T01:52:00Z">
        <w:r>
          <w:t>.</w:t>
        </w:r>
      </w:ins>
    </w:p>
    <w:p w:rsidR="00882788" w:rsidRPr="00D60EC3" w:rsidRDefault="004026A6" w:rsidP="00B01D74">
      <w:pPr>
        <w:ind w:left="720"/>
        <w:rPr>
          <w:ins w:id="177" w:author="Albert H Chen" w:date="2011-10-07T01:43:00Z"/>
          <w:b/>
        </w:rPr>
        <w:pPrChange w:id="178" w:author="Albert H Chen" w:date="2011-10-07T01:50:00Z">
          <w:pPr>
            <w:ind w:left="2520"/>
          </w:pPr>
        </w:pPrChange>
      </w:pPr>
      <w:ins w:id="179" w:author="davis" w:date="2011-09-29T23:09:00Z">
        <w:del w:id="180" w:author="Albert H Chen" w:date="2011-10-07T01:53:00Z">
          <w:r w:rsidDel="00BD4767">
            <w:delText>LUNs reside on primary storage as files</w:delText>
          </w:r>
        </w:del>
      </w:ins>
      <w:ins w:id="181" w:author="davis" w:date="2011-09-29T23:19:00Z">
        <w:del w:id="182" w:author="Albert H Chen" w:date="2011-10-07T01:53:00Z">
          <w:r w:rsidR="00C76CA6" w:rsidDel="00BD4767">
            <w:delText xml:space="preserve"> and accessed as chunks</w:delText>
          </w:r>
        </w:del>
      </w:ins>
      <w:ins w:id="183" w:author="davis" w:date="2011-09-29T23:09:00Z">
        <w:del w:id="184" w:author="Albert H Chen" w:date="2011-10-07T01:53:00Z">
          <w:r w:rsidDel="00BD4767">
            <w:delText>.</w:delText>
          </w:r>
        </w:del>
      </w:ins>
      <w:ins w:id="185" w:author="Albert H Chen" w:date="2011-10-07T01:43:00Z">
        <w:r w:rsidR="00882788" w:rsidRPr="00D60EC3">
          <w:rPr>
            <w:b/>
          </w:rPr>
          <w:t>Actions</w:t>
        </w:r>
      </w:ins>
    </w:p>
    <w:p w:rsidR="00882788" w:rsidRDefault="00882788" w:rsidP="00B01D74">
      <w:pPr>
        <w:pStyle w:val="ListParagraph"/>
        <w:numPr>
          <w:ilvl w:val="0"/>
          <w:numId w:val="3"/>
        </w:numPr>
        <w:ind w:left="1080"/>
        <w:rPr>
          <w:ins w:id="186" w:author="Albert H Chen" w:date="2011-10-07T01:42:00Z"/>
        </w:rPr>
        <w:pPrChange w:id="187" w:author="Albert H Chen" w:date="2011-10-07T01:50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188" w:author="Albert H Chen" w:date="2011-10-07T01:44:00Z">
        <w:r>
          <w:t>TBD</w:t>
        </w:r>
      </w:ins>
    </w:p>
    <w:p w:rsidR="00882788" w:rsidRDefault="00882788" w:rsidP="00882788">
      <w:pPr>
        <w:rPr>
          <w:ins w:id="189" w:author="Albert H Chen" w:date="2011-10-07T01:42:00Z"/>
        </w:rPr>
        <w:pPrChange w:id="190" w:author="Albert H Chen" w:date="2011-10-07T01:42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882788" w:rsidRDefault="00882788" w:rsidP="00882788">
      <w:pPr>
        <w:rPr>
          <w:ins w:id="191" w:author="Albert H Chen" w:date="2011-10-07T01:42:00Z"/>
        </w:rPr>
        <w:pPrChange w:id="192" w:author="Albert H Chen" w:date="2011-10-07T01:42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882788" w:rsidRDefault="00882788" w:rsidP="00882788">
      <w:pPr>
        <w:rPr>
          <w:ins w:id="193" w:author="Albert H Chen" w:date="2011-10-07T01:42:00Z"/>
        </w:rPr>
        <w:pPrChange w:id="194" w:author="Albert H Chen" w:date="2011-10-07T01:42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882788" w:rsidRDefault="00882788" w:rsidP="00882788">
      <w:pPr>
        <w:rPr>
          <w:ins w:id="195" w:author="Albert H Chen" w:date="2011-10-07T01:42:00Z"/>
        </w:rPr>
        <w:pPrChange w:id="196" w:author="Albert H Chen" w:date="2011-10-07T01:42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882788" w:rsidRDefault="00882788" w:rsidP="00882788">
      <w:pPr>
        <w:rPr>
          <w:ins w:id="197" w:author="davis" w:date="2011-09-29T23:10:00Z"/>
        </w:rPr>
        <w:pPrChange w:id="198" w:author="Albert H Chen" w:date="2011-10-07T01:42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</w:p>
    <w:p w:rsidR="00B01D74" w:rsidRDefault="00B01D74" w:rsidP="00B01D74">
      <w:pPr>
        <w:pStyle w:val="ListParagraph"/>
        <w:rPr>
          <w:ins w:id="199" w:author="Albert H Chen" w:date="2011-10-07T01:44:00Z"/>
        </w:rPr>
        <w:pPrChange w:id="200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201" w:author="Albert H Chen" w:date="2011-10-07T01:53:00Z"/>
        </w:rPr>
        <w:pPrChange w:id="202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03" w:author="Albert H Chen" w:date="2011-10-07T01:53:00Z"/>
        </w:rPr>
        <w:pPrChange w:id="204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05" w:author="Albert H Chen" w:date="2011-10-07T01:53:00Z"/>
        </w:rPr>
        <w:pPrChange w:id="206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07" w:author="Albert H Chen" w:date="2011-10-07T01:53:00Z"/>
        </w:rPr>
        <w:pPrChange w:id="208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09" w:author="Albert H Chen" w:date="2011-10-07T01:53:00Z"/>
        </w:rPr>
        <w:pPrChange w:id="210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11" w:author="Albert H Chen" w:date="2011-10-07T01:53:00Z"/>
        </w:rPr>
        <w:pPrChange w:id="212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13" w:author="Albert H Chen" w:date="2011-10-07T01:53:00Z"/>
        </w:rPr>
        <w:pPrChange w:id="214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15" w:author="Albert H Chen" w:date="2011-10-07T01:53:00Z"/>
        </w:rPr>
        <w:pPrChange w:id="216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17" w:author="Albert H Chen" w:date="2011-10-07T01:53:00Z"/>
        </w:rPr>
        <w:pPrChange w:id="218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19" w:author="Albert H Chen" w:date="2011-10-07T01:53:00Z"/>
        </w:rPr>
        <w:pPrChange w:id="220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21" w:author="Albert H Chen" w:date="2011-10-07T01:53:00Z"/>
        </w:rPr>
        <w:pPrChange w:id="222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23" w:author="Albert H Chen" w:date="2011-10-07T01:53:00Z"/>
        </w:rPr>
        <w:pPrChange w:id="224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25" w:author="Albert H Chen" w:date="2011-10-07T01:53:00Z"/>
        </w:rPr>
        <w:pPrChange w:id="226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27" w:author="Albert H Chen" w:date="2011-10-07T01:53:00Z"/>
        </w:rPr>
        <w:pPrChange w:id="228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29" w:author="Albert H Chen" w:date="2011-10-07T01:53:00Z"/>
        </w:rPr>
        <w:pPrChange w:id="230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31" w:author="Albert H Chen" w:date="2011-10-07T01:53:00Z"/>
        </w:rPr>
        <w:pPrChange w:id="232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33" w:author="Albert H Chen" w:date="2011-10-07T01:53:00Z"/>
        </w:rPr>
        <w:pPrChange w:id="234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35" w:author="Albert H Chen" w:date="2011-10-07T01:53:00Z"/>
        </w:rPr>
        <w:pPrChange w:id="236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D4767" w:rsidRDefault="00BD4767" w:rsidP="00B01D74">
      <w:pPr>
        <w:pStyle w:val="ListParagraph"/>
        <w:rPr>
          <w:ins w:id="237" w:author="Albert H Chen" w:date="2011-10-07T01:44:00Z"/>
        </w:rPr>
        <w:pPrChange w:id="238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239" w:author="Albert H Chen" w:date="2011-10-07T01:44:00Z"/>
        </w:rPr>
        <w:pPrChange w:id="240" w:author="Albert H Chen" w:date="2011-10-07T01:44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Pr="00BD4767" w:rsidRDefault="00B01D74" w:rsidP="00C4433C">
      <w:pPr>
        <w:pStyle w:val="ListParagraph"/>
        <w:numPr>
          <w:ilvl w:val="0"/>
          <w:numId w:val="1"/>
        </w:numPr>
        <w:rPr>
          <w:ins w:id="241" w:author="Albert H Chen" w:date="2011-10-07T01:45:00Z"/>
          <w:b/>
          <w:color w:val="7030A0"/>
          <w:rPrChange w:id="242" w:author="Albert H Chen" w:date="2011-10-07T01:53:00Z">
            <w:rPr>
              <w:ins w:id="243" w:author="Albert H Chen" w:date="2011-10-07T01:45:00Z"/>
              <w:b/>
            </w:rPr>
          </w:rPrChange>
        </w:rPr>
      </w:pPr>
      <w:ins w:id="244" w:author="Albert H Chen" w:date="2011-10-07T01:45:00Z">
        <w:r w:rsidRPr="00BD4767">
          <w:rPr>
            <w:b/>
            <w:color w:val="7030A0"/>
            <w:rPrChange w:id="245" w:author="Albert H Chen" w:date="2011-10-07T01:53:00Z">
              <w:rPr>
                <w:b/>
              </w:rPr>
            </w:rPrChange>
          </w:rPr>
          <w:lastRenderedPageBreak/>
          <w:t>Add new</w:t>
        </w:r>
      </w:ins>
      <w:ins w:id="246" w:author="Albert H Chen" w:date="2011-10-07T01:44:00Z">
        <w:r w:rsidRPr="00BD4767">
          <w:rPr>
            <w:b/>
            <w:color w:val="7030A0"/>
            <w:rPrChange w:id="247" w:author="Albert H Chen" w:date="2011-10-07T01:53:00Z">
              <w:rPr>
                <w:b/>
              </w:rPr>
            </w:rPrChange>
          </w:rPr>
          <w:t xml:space="preserve"> NAS storage shares into TFS infrastructure.</w:t>
        </w:r>
      </w:ins>
    </w:p>
    <w:p w:rsidR="00B01D74" w:rsidRDefault="00B01D74" w:rsidP="00B01D74">
      <w:pPr>
        <w:pStyle w:val="ListParagraph"/>
        <w:rPr>
          <w:ins w:id="248" w:author="Albert H Chen" w:date="2011-10-07T01:45:00Z"/>
        </w:rPr>
        <w:pPrChange w:id="249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D4767" w:rsidP="00BD4767">
      <w:pPr>
        <w:pStyle w:val="ListParagraph"/>
        <w:rPr>
          <w:ins w:id="250" w:author="Albert H Chen" w:date="2011-10-07T01:45:00Z"/>
        </w:rPr>
        <w:pPrChange w:id="251" w:author="Albert H Chen" w:date="2011-10-07T01:53:00Z">
          <w:pPr>
            <w:pStyle w:val="ListParagraph"/>
            <w:numPr>
              <w:numId w:val="1"/>
            </w:numPr>
            <w:ind w:hanging="360"/>
          </w:pPr>
        </w:pPrChange>
      </w:pPr>
      <w:ins w:id="252" w:author="Albert H Chen" w:date="2011-10-07T01:53:00Z">
        <w:r>
          <w:t xml:space="preserve">User </w:t>
        </w:r>
        <w:proofErr w:type="gramStart"/>
        <w:r>
          <w:t>adds</w:t>
        </w:r>
        <w:proofErr w:type="gramEnd"/>
        <w:r>
          <w:t xml:space="preserve"> </w:t>
        </w:r>
      </w:ins>
      <w:ins w:id="253" w:author="Albert H Chen" w:date="2011-10-07T01:54:00Z">
        <w:r w:rsidR="0027051C">
          <w:t xml:space="preserve">(new) </w:t>
        </w:r>
      </w:ins>
      <w:ins w:id="254" w:author="Albert H Chen" w:date="2011-10-07T01:53:00Z">
        <w:r>
          <w:t xml:space="preserve">NAS (CIFS/NFS) shares into TFS. </w:t>
        </w:r>
      </w:ins>
      <w:ins w:id="255" w:author="Albert H Chen" w:date="2011-10-07T01:45:00Z">
        <w:r w:rsidR="00B01D74">
          <w:t xml:space="preserve"> </w:t>
        </w:r>
      </w:ins>
    </w:p>
    <w:p w:rsidR="00B01D74" w:rsidRPr="00D60EC3" w:rsidRDefault="00B01D74" w:rsidP="00B01D74">
      <w:pPr>
        <w:ind w:firstLine="720"/>
        <w:rPr>
          <w:ins w:id="256" w:author="Albert H Chen" w:date="2011-10-07T01:45:00Z"/>
          <w:b/>
        </w:rPr>
        <w:pPrChange w:id="257" w:author="Albert H Chen" w:date="2011-10-07T01:45:00Z">
          <w:pPr>
            <w:ind w:left="1800" w:firstLine="720"/>
          </w:pPr>
        </w:pPrChange>
      </w:pPr>
      <w:ins w:id="258" w:author="Albert H Chen" w:date="2011-10-07T01:45:00Z">
        <w:r>
          <w:rPr>
            <w:b/>
          </w:rPr>
          <w:t>Invariants</w:t>
        </w:r>
      </w:ins>
    </w:p>
    <w:p w:rsidR="00B01D74" w:rsidRDefault="0027051C" w:rsidP="00B01D74">
      <w:pPr>
        <w:pStyle w:val="ListParagraph"/>
        <w:numPr>
          <w:ilvl w:val="3"/>
          <w:numId w:val="1"/>
        </w:numPr>
        <w:ind w:left="1080"/>
        <w:rPr>
          <w:ins w:id="259" w:author="Albert H Chen" w:date="2011-10-07T01:55:00Z"/>
        </w:rPr>
        <w:pPrChange w:id="260" w:author="Albert H Chen" w:date="2011-10-07T01:45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261" w:author="Albert H Chen" w:date="2011-10-07T01:55:00Z">
        <w:r>
          <w:t>TFS will create a TFS directory for its use</w:t>
        </w:r>
      </w:ins>
    </w:p>
    <w:p w:rsidR="0027051C" w:rsidRDefault="00B139F0" w:rsidP="00B01D74">
      <w:pPr>
        <w:pStyle w:val="ListParagraph"/>
        <w:numPr>
          <w:ilvl w:val="3"/>
          <w:numId w:val="1"/>
        </w:numPr>
        <w:ind w:left="1080"/>
        <w:rPr>
          <w:ins w:id="262" w:author="Albert H Chen" w:date="2011-10-07T01:45:00Z"/>
        </w:rPr>
        <w:pPrChange w:id="263" w:author="Albert H Chen" w:date="2011-10-07T01:45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264" w:author="Albert H Chen" w:date="2011-10-07T01:57:00Z">
        <w:r>
          <w:t>Share can be used either for backup or additional storage</w:t>
        </w:r>
      </w:ins>
    </w:p>
    <w:p w:rsidR="00B01D74" w:rsidRPr="00D60EC3" w:rsidRDefault="00B01D74" w:rsidP="00B01D74">
      <w:pPr>
        <w:ind w:left="720"/>
        <w:rPr>
          <w:ins w:id="265" w:author="Albert H Chen" w:date="2011-10-07T01:45:00Z"/>
          <w:b/>
        </w:rPr>
        <w:pPrChange w:id="266" w:author="Albert H Chen" w:date="2011-10-07T01:45:00Z">
          <w:pPr>
            <w:ind w:left="2520"/>
          </w:pPr>
        </w:pPrChange>
      </w:pPr>
      <w:ins w:id="267" w:author="Albert H Chen" w:date="2011-10-07T01:45:00Z">
        <w:r w:rsidRPr="00D60EC3">
          <w:rPr>
            <w:b/>
          </w:rPr>
          <w:t>Actions</w:t>
        </w:r>
      </w:ins>
    </w:p>
    <w:p w:rsidR="00B01D74" w:rsidRDefault="00B01D74" w:rsidP="00B139F0">
      <w:pPr>
        <w:pStyle w:val="ListParagraph"/>
        <w:numPr>
          <w:ilvl w:val="0"/>
          <w:numId w:val="4"/>
        </w:numPr>
        <w:rPr>
          <w:ins w:id="268" w:author="Albert H Chen" w:date="2011-10-07T01:45:00Z"/>
        </w:rPr>
        <w:pPrChange w:id="269" w:author="Albert H Chen" w:date="2011-10-07T02:00:00Z">
          <w:pPr>
            <w:pStyle w:val="ListParagraph"/>
            <w:numPr>
              <w:numId w:val="2"/>
            </w:numPr>
            <w:ind w:left="2880" w:hanging="360"/>
          </w:pPr>
        </w:pPrChange>
      </w:pPr>
      <w:bookmarkStart w:id="270" w:name="_GoBack"/>
      <w:bookmarkEnd w:id="270"/>
      <w:ins w:id="271" w:author="Albert H Chen" w:date="2011-10-07T01:45:00Z">
        <w:r>
          <w:t>User inputs credential and network share path (URL)</w:t>
        </w:r>
      </w:ins>
    </w:p>
    <w:p w:rsidR="00B01D74" w:rsidRDefault="00B01D74" w:rsidP="00B139F0">
      <w:pPr>
        <w:pStyle w:val="ListParagraph"/>
        <w:numPr>
          <w:ilvl w:val="0"/>
          <w:numId w:val="4"/>
        </w:numPr>
        <w:rPr>
          <w:ins w:id="272" w:author="Albert H Chen" w:date="2011-10-07T01:45:00Z"/>
        </w:rPr>
        <w:pPrChange w:id="273" w:author="Albert H Chen" w:date="2011-10-07T02:00:00Z">
          <w:pPr>
            <w:pStyle w:val="ListParagraph"/>
            <w:numPr>
              <w:numId w:val="2"/>
            </w:numPr>
            <w:ind w:left="2880" w:hanging="360"/>
          </w:pPr>
        </w:pPrChange>
      </w:pPr>
      <w:ins w:id="274" w:author="Albert H Chen" w:date="2011-10-07T01:45:00Z">
        <w:r>
          <w:t xml:space="preserve">Spawn TFS </w:t>
        </w:r>
      </w:ins>
      <w:ins w:id="275" w:author="Albert H Chen" w:date="2011-10-07T01:58:00Z">
        <w:r w:rsidR="00B139F0">
          <w:t>prep</w:t>
        </w:r>
      </w:ins>
      <w:ins w:id="276" w:author="Albert H Chen" w:date="2011-10-07T01:45:00Z">
        <w:r>
          <w:t xml:space="preserve"> task</w:t>
        </w:r>
      </w:ins>
    </w:p>
    <w:p w:rsidR="00B01D74" w:rsidRDefault="00B01D74" w:rsidP="00B139F0">
      <w:pPr>
        <w:pStyle w:val="ListParagraph"/>
        <w:numPr>
          <w:ilvl w:val="1"/>
          <w:numId w:val="4"/>
        </w:numPr>
        <w:ind w:left="1800"/>
        <w:rPr>
          <w:ins w:id="277" w:author="Albert H Chen" w:date="2011-10-07T01:45:00Z"/>
        </w:rPr>
        <w:pPrChange w:id="278" w:author="Albert H Chen" w:date="2011-10-07T02:00:00Z">
          <w:pPr>
            <w:pStyle w:val="ListParagraph"/>
            <w:numPr>
              <w:ilvl w:val="1"/>
              <w:numId w:val="2"/>
            </w:numPr>
            <w:ind w:left="3600" w:hanging="360"/>
          </w:pPr>
        </w:pPrChange>
      </w:pPr>
      <w:ins w:id="279" w:author="Albert H Chen" w:date="2011-10-07T01:45:00Z">
        <w:r>
          <w:t>Mount remote NAS share locally (/import/NAS/URL)</w:t>
        </w:r>
      </w:ins>
    </w:p>
    <w:p w:rsidR="00B01D74" w:rsidRDefault="00B01D74" w:rsidP="00B139F0">
      <w:pPr>
        <w:pStyle w:val="ListParagraph"/>
        <w:numPr>
          <w:ilvl w:val="1"/>
          <w:numId w:val="4"/>
        </w:numPr>
        <w:ind w:left="1800"/>
        <w:rPr>
          <w:ins w:id="280" w:author="Albert H Chen" w:date="2011-10-07T01:45:00Z"/>
        </w:rPr>
        <w:pPrChange w:id="281" w:author="Albert H Chen" w:date="2011-10-07T02:00:00Z">
          <w:pPr>
            <w:pStyle w:val="ListParagraph"/>
            <w:numPr>
              <w:ilvl w:val="1"/>
              <w:numId w:val="2"/>
            </w:numPr>
            <w:ind w:left="3600" w:hanging="360"/>
          </w:pPr>
        </w:pPrChange>
      </w:pPr>
      <w:ins w:id="282" w:author="Albert H Chen" w:date="2011-10-07T01:45:00Z">
        <w:r>
          <w:t>Traverse share and add file + directory into TFS DB</w:t>
        </w:r>
      </w:ins>
    </w:p>
    <w:p w:rsidR="00B01D74" w:rsidRDefault="00B01D74" w:rsidP="00B139F0">
      <w:pPr>
        <w:pStyle w:val="ListParagraph"/>
        <w:numPr>
          <w:ilvl w:val="2"/>
          <w:numId w:val="4"/>
        </w:numPr>
        <w:ind w:left="2520"/>
        <w:rPr>
          <w:ins w:id="283" w:author="Albert H Chen" w:date="2011-10-07T01:45:00Z"/>
        </w:rPr>
        <w:pPrChange w:id="284" w:author="Albert H Chen" w:date="2011-10-07T02:00:00Z">
          <w:pPr>
            <w:pStyle w:val="ListParagraph"/>
            <w:numPr>
              <w:ilvl w:val="2"/>
              <w:numId w:val="2"/>
            </w:numPr>
            <w:ind w:left="4320" w:hanging="180"/>
          </w:pPr>
        </w:pPrChange>
      </w:pPr>
      <w:ins w:id="285" w:author="Albert H Chen" w:date="2011-10-07T01:45:00Z">
        <w:r>
          <w:t>Generate encryption key</w:t>
        </w:r>
      </w:ins>
    </w:p>
    <w:p w:rsidR="00B01D74" w:rsidRDefault="00B01D74" w:rsidP="00B139F0">
      <w:pPr>
        <w:pStyle w:val="ListParagraph"/>
        <w:numPr>
          <w:ilvl w:val="3"/>
          <w:numId w:val="4"/>
        </w:numPr>
        <w:ind w:left="3240"/>
        <w:rPr>
          <w:ins w:id="286" w:author="Albert H Chen" w:date="2011-10-07T01:45:00Z"/>
        </w:rPr>
        <w:pPrChange w:id="287" w:author="Albert H Chen" w:date="2011-10-07T02:00:00Z">
          <w:pPr>
            <w:pStyle w:val="ListParagraph"/>
            <w:numPr>
              <w:ilvl w:val="3"/>
              <w:numId w:val="2"/>
            </w:numPr>
            <w:ind w:left="5040" w:hanging="360"/>
          </w:pPr>
        </w:pPrChange>
      </w:pPr>
      <w:ins w:id="288" w:author="Albert H Chen" w:date="2011-10-07T01:45:00Z">
        <w:r>
          <w:t>Encrypt with system master key</w:t>
        </w:r>
      </w:ins>
    </w:p>
    <w:p w:rsidR="00B01D74" w:rsidRDefault="00B01D74" w:rsidP="00B139F0">
      <w:pPr>
        <w:pStyle w:val="ListParagraph"/>
        <w:numPr>
          <w:ilvl w:val="2"/>
          <w:numId w:val="4"/>
        </w:numPr>
        <w:ind w:left="2520"/>
        <w:rPr>
          <w:ins w:id="289" w:author="Albert H Chen" w:date="2011-10-07T01:45:00Z"/>
        </w:rPr>
        <w:pPrChange w:id="290" w:author="Albert H Chen" w:date="2011-10-07T02:00:00Z">
          <w:pPr>
            <w:pStyle w:val="ListParagraph"/>
            <w:numPr>
              <w:ilvl w:val="2"/>
              <w:numId w:val="2"/>
            </w:numPr>
            <w:ind w:left="4320" w:hanging="180"/>
          </w:pPr>
        </w:pPrChange>
      </w:pPr>
      <w:ins w:id="291" w:author="Albert H Chen" w:date="2011-10-07T01:45:00Z">
        <w:r>
          <w:t>Profile each file</w:t>
        </w:r>
      </w:ins>
    </w:p>
    <w:p w:rsidR="00B01D74" w:rsidRDefault="00B01D74" w:rsidP="00B01D74">
      <w:pPr>
        <w:pStyle w:val="ListParagraph"/>
        <w:rPr>
          <w:ins w:id="292" w:author="Albert H Chen" w:date="2011-10-07T01:45:00Z"/>
        </w:rPr>
        <w:pPrChange w:id="293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294" w:author="Albert H Chen" w:date="2011-10-07T01:45:00Z"/>
        </w:rPr>
        <w:pPrChange w:id="295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296" w:author="Albert H Chen" w:date="2011-10-07T01:45:00Z"/>
        </w:rPr>
        <w:pPrChange w:id="297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298" w:author="Albert H Chen" w:date="2011-10-07T01:45:00Z"/>
        </w:rPr>
        <w:pPrChange w:id="299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300" w:author="Albert H Chen" w:date="2011-10-07T01:45:00Z"/>
        </w:rPr>
        <w:pPrChange w:id="301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302" w:author="Albert H Chen" w:date="2011-10-07T01:45:00Z"/>
        </w:rPr>
        <w:pPrChange w:id="303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304" w:author="Albert H Chen" w:date="2011-10-07T01:45:00Z"/>
        </w:rPr>
        <w:pPrChange w:id="305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306" w:author="Albert H Chen" w:date="2011-10-07T01:45:00Z"/>
        </w:rPr>
        <w:pPrChange w:id="307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B01D74" w:rsidRDefault="00B01D74" w:rsidP="00B01D74">
      <w:pPr>
        <w:pStyle w:val="ListParagraph"/>
        <w:rPr>
          <w:ins w:id="308" w:author="Albert H Chen" w:date="2011-10-07T01:44:00Z"/>
        </w:rPr>
        <w:pPrChange w:id="309" w:author="Albert H Chen" w:date="2011-10-07T01:45:00Z">
          <w:pPr>
            <w:pStyle w:val="ListParagraph"/>
            <w:numPr>
              <w:numId w:val="1"/>
            </w:numPr>
            <w:ind w:hanging="360"/>
          </w:pPr>
        </w:pPrChange>
      </w:pPr>
    </w:p>
    <w:p w:rsidR="004026A6" w:rsidRPr="00616849" w:rsidDel="004026A6" w:rsidRDefault="00063472" w:rsidP="004026A6">
      <w:pPr>
        <w:pStyle w:val="ListParagraph"/>
        <w:numPr>
          <w:ilvl w:val="3"/>
          <w:numId w:val="1"/>
        </w:numPr>
        <w:rPr>
          <w:del w:id="310" w:author="davis" w:date="2011-09-29T23:10:00Z"/>
        </w:rPr>
      </w:pPr>
      <w:ins w:id="311" w:author="davis" w:date="2011-09-27T20:33:00Z">
        <w:r>
          <w:t xml:space="preserve">LUNs </w:t>
        </w:r>
      </w:ins>
      <w:ins w:id="312" w:author="davis" w:date="2011-09-27T20:34:00Z">
        <w:r>
          <w:t>may</w:t>
        </w:r>
      </w:ins>
      <w:ins w:id="313" w:author="davis" w:date="2011-09-27T20:33:00Z">
        <w:r>
          <w:t xml:space="preserve"> be </w:t>
        </w:r>
        <w:proofErr w:type="spellStart"/>
        <w:r>
          <w:t>deduped</w:t>
        </w:r>
        <w:proofErr w:type="spellEnd"/>
        <w:r>
          <w:t xml:space="preserve">, compressed, and encrypted in </w:t>
        </w:r>
        <w:proofErr w:type="spellStart"/>
        <w:r>
          <w:t>place.</w:t>
        </w:r>
      </w:ins>
    </w:p>
    <w:p w:rsidR="005C201A" w:rsidRPr="00616849" w:rsidRDefault="005C201A" w:rsidP="00C4433C">
      <w:pPr>
        <w:pStyle w:val="ListParagraph"/>
        <w:numPr>
          <w:ilvl w:val="0"/>
          <w:numId w:val="1"/>
        </w:numPr>
        <w:rPr>
          <w:b/>
        </w:rPr>
      </w:pPr>
      <w:r w:rsidRPr="00616849">
        <w:rPr>
          <w:b/>
        </w:rPr>
        <w:t>Tape</w:t>
      </w:r>
      <w:proofErr w:type="spellEnd"/>
      <w:r w:rsidRPr="00616849">
        <w:rPr>
          <w:b/>
        </w:rPr>
        <w:t xml:space="preserve"> support</w:t>
      </w:r>
    </w:p>
    <w:p w:rsidR="00C4433C" w:rsidRPr="00616849" w:rsidRDefault="00C4433C" w:rsidP="005C201A">
      <w:pPr>
        <w:pStyle w:val="ListParagraph"/>
        <w:numPr>
          <w:ilvl w:val="1"/>
          <w:numId w:val="1"/>
        </w:numPr>
      </w:pPr>
      <w:r w:rsidRPr="00616849">
        <w:t>Import existing archival storage (tape) into cloud.</w:t>
      </w:r>
    </w:p>
    <w:p w:rsidR="004954A1" w:rsidRPr="00616849" w:rsidDel="004026A6" w:rsidRDefault="004954A1" w:rsidP="004026A6">
      <w:pPr>
        <w:pStyle w:val="ListParagraph"/>
        <w:numPr>
          <w:ilvl w:val="2"/>
          <w:numId w:val="1"/>
        </w:numPr>
        <w:rPr>
          <w:del w:id="314" w:author="davis" w:date="2011-09-29T23:14:00Z"/>
        </w:rPr>
      </w:pPr>
      <w:r w:rsidRPr="00616849">
        <w:t xml:space="preserve">Data from tape </w:t>
      </w:r>
      <w:del w:id="315" w:author="davis" w:date="2011-09-27T20:39:00Z">
        <w:r w:rsidR="00AA67DE" w:rsidRPr="00616849" w:rsidDel="00063472">
          <w:delText>will</w:delText>
        </w:r>
        <w:r w:rsidRPr="00616849" w:rsidDel="00063472">
          <w:delText xml:space="preserve"> </w:delText>
        </w:r>
      </w:del>
      <w:ins w:id="316" w:author="davis" w:date="2011-09-29T23:15:00Z">
        <w:r w:rsidR="004026A6">
          <w:t>will</w:t>
        </w:r>
      </w:ins>
      <w:ins w:id="317" w:author="davis" w:date="2011-09-27T20:39:00Z">
        <w:r w:rsidR="00063472" w:rsidRPr="00616849">
          <w:t xml:space="preserve"> </w:t>
        </w:r>
      </w:ins>
      <w:r w:rsidRPr="00616849">
        <w:t xml:space="preserve">be restored </w:t>
      </w:r>
      <w:ins w:id="318" w:author="davis" w:date="2011-09-27T20:39:00Z">
        <w:r w:rsidR="00063472">
          <w:t xml:space="preserve">directly </w:t>
        </w:r>
      </w:ins>
      <w:r w:rsidRPr="00616849">
        <w:t xml:space="preserve">into </w:t>
      </w:r>
      <w:r w:rsidR="00AA67DE" w:rsidRPr="00616849">
        <w:t xml:space="preserve">TFS </w:t>
      </w:r>
      <w:ins w:id="319" w:author="davis" w:date="2011-09-27T20:40:00Z">
        <w:r w:rsidR="00063472">
          <w:t xml:space="preserve">CIFS or NFS </w:t>
        </w:r>
      </w:ins>
      <w:proofErr w:type="spellStart"/>
      <w:r w:rsidR="00AA67DE" w:rsidRPr="00616849">
        <w:t>share</w:t>
      </w:r>
      <w:ins w:id="320" w:author="davis" w:date="2011-09-27T20:40:00Z">
        <w:r w:rsidR="00063472">
          <w:t>.</w:t>
        </w:r>
      </w:ins>
      <w:del w:id="321" w:author="davis" w:date="2011-09-29T23:14:00Z">
        <w:r w:rsidR="00AA67DE" w:rsidRPr="00616849" w:rsidDel="004026A6">
          <w:delText>.</w:delText>
        </w:r>
      </w:del>
    </w:p>
    <w:p w:rsidR="00C4433C" w:rsidRPr="00616849" w:rsidRDefault="00C4433C" w:rsidP="005C201A">
      <w:pPr>
        <w:pStyle w:val="ListParagraph"/>
        <w:numPr>
          <w:ilvl w:val="1"/>
          <w:numId w:val="1"/>
        </w:numPr>
      </w:pPr>
      <w:r w:rsidRPr="00616849">
        <w:t>Export</w:t>
      </w:r>
      <w:proofErr w:type="spellEnd"/>
      <w:r w:rsidRPr="00616849">
        <w:t xml:space="preserve"> backup into cloud.</w:t>
      </w:r>
    </w:p>
    <w:p w:rsidR="00063472" w:rsidRDefault="00AA67DE" w:rsidP="00063472">
      <w:pPr>
        <w:pStyle w:val="ListParagraph"/>
        <w:numPr>
          <w:ilvl w:val="2"/>
          <w:numId w:val="1"/>
        </w:numPr>
        <w:rPr>
          <w:ins w:id="322" w:author="davis" w:date="2011-09-27T20:41:00Z"/>
        </w:rPr>
      </w:pPr>
      <w:r w:rsidRPr="00616849">
        <w:t>Supported through TFS virtual block device (</w:t>
      </w:r>
      <w:proofErr w:type="spellStart"/>
      <w:r w:rsidRPr="00616849">
        <w:t>iSCSI</w:t>
      </w:r>
      <w:proofErr w:type="spellEnd"/>
      <w:r w:rsidRPr="00616849">
        <w:t xml:space="preserve"> virtual tape library LUN)</w:t>
      </w:r>
    </w:p>
    <w:p w:rsidR="00063472" w:rsidRPr="00616849" w:rsidDel="00063472" w:rsidRDefault="00063472" w:rsidP="00063472">
      <w:pPr>
        <w:pStyle w:val="ListParagraph"/>
        <w:numPr>
          <w:ilvl w:val="2"/>
          <w:numId w:val="1"/>
        </w:numPr>
        <w:rPr>
          <w:del w:id="323" w:author="davis" w:date="2011-09-27T20:41:00Z"/>
        </w:rPr>
      </w:pPr>
      <w:ins w:id="324" w:author="davis" w:date="2011-09-27T20:34:00Z">
        <w:r>
          <w:t xml:space="preserve">Data backed up </w:t>
        </w:r>
      </w:ins>
      <w:ins w:id="325" w:author="davis" w:date="2011-09-27T20:35:00Z">
        <w:r>
          <w:t>may</w:t>
        </w:r>
      </w:ins>
      <w:ins w:id="326" w:author="davis" w:date="2011-09-27T20:34:00Z">
        <w:r>
          <w:t xml:space="preserve"> be </w:t>
        </w:r>
        <w:proofErr w:type="spellStart"/>
        <w:r>
          <w:t>deduped</w:t>
        </w:r>
        <w:proofErr w:type="spellEnd"/>
        <w:r>
          <w:t>, compressed, and encrypted.</w:t>
        </w:r>
      </w:ins>
      <w:ins w:id="327" w:author="davis" w:date="2011-09-27T20:41:00Z">
        <w:r w:rsidRPr="00616849" w:rsidDel="00063472">
          <w:t xml:space="preserve"> </w:t>
        </w:r>
      </w:ins>
    </w:p>
    <w:p w:rsidR="00C4433C" w:rsidRPr="00616849" w:rsidRDefault="005C201A" w:rsidP="00C4433C">
      <w:pPr>
        <w:pStyle w:val="ListParagraph"/>
        <w:numPr>
          <w:ilvl w:val="0"/>
          <w:numId w:val="1"/>
        </w:numPr>
        <w:rPr>
          <w:b/>
        </w:rPr>
      </w:pPr>
      <w:r w:rsidRPr="00616849">
        <w:rPr>
          <w:b/>
        </w:rPr>
        <w:t>Backup/recovery</w:t>
      </w:r>
    </w:p>
    <w:p w:rsidR="00AA67DE" w:rsidRDefault="00AA67DE" w:rsidP="00F77233">
      <w:pPr>
        <w:pStyle w:val="ListParagraph"/>
        <w:numPr>
          <w:ilvl w:val="1"/>
          <w:numId w:val="1"/>
        </w:numPr>
        <w:rPr>
          <w:ins w:id="328" w:author="davis" w:date="2011-09-27T20:36:00Z"/>
        </w:rPr>
      </w:pPr>
      <w:r w:rsidRPr="00616849">
        <w:t xml:space="preserve">Implicit </w:t>
      </w:r>
      <w:r w:rsidR="005C201A" w:rsidRPr="00616849">
        <w:t xml:space="preserve">backup – every file in TFS store is backed up </w:t>
      </w:r>
      <w:del w:id="329" w:author="davis" w:date="2011-09-29T23:16:00Z">
        <w:r w:rsidR="005C201A" w:rsidRPr="00616849" w:rsidDel="004026A6">
          <w:delText xml:space="preserve">automagically </w:delText>
        </w:r>
      </w:del>
      <w:ins w:id="330" w:author="davis" w:date="2011-09-29T23:16:00Z">
        <w:r w:rsidR="004026A6">
          <w:t>continuously</w:t>
        </w:r>
        <w:r w:rsidR="004026A6" w:rsidRPr="00616849">
          <w:t xml:space="preserve"> </w:t>
        </w:r>
      </w:ins>
      <w:r w:rsidR="005C201A" w:rsidRPr="00616849">
        <w:t>to backend storage</w:t>
      </w:r>
      <w:ins w:id="331" w:author="davis" w:date="2011-09-29T23:16:00Z">
        <w:r w:rsidR="004026A6">
          <w:t xml:space="preserve"> or cloud</w:t>
        </w:r>
      </w:ins>
    </w:p>
    <w:p w:rsidR="00312FB5" w:rsidRDefault="00063472" w:rsidP="00312FB5">
      <w:pPr>
        <w:pStyle w:val="ListParagraph"/>
        <w:numPr>
          <w:ilvl w:val="2"/>
          <w:numId w:val="1"/>
        </w:numPr>
        <w:rPr>
          <w:ins w:id="332" w:author="davis" w:date="2011-09-27T20:36:00Z"/>
        </w:rPr>
        <w:pPrChange w:id="333" w:author="davis" w:date="2011-09-27T20:3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34" w:author="davis" w:date="2011-09-27T20:36:00Z">
        <w:r>
          <w:t xml:space="preserve">Policy based backup depending on </w:t>
        </w:r>
      </w:ins>
      <w:ins w:id="335" w:author="davis" w:date="2011-09-27T20:37:00Z">
        <w:r>
          <w:t xml:space="preserve">duplication and </w:t>
        </w:r>
      </w:ins>
      <w:ins w:id="336" w:author="davis" w:date="2011-09-27T20:36:00Z">
        <w:r>
          <w:t>archival requirements</w:t>
        </w:r>
      </w:ins>
      <w:ins w:id="337" w:author="davis" w:date="2011-09-27T20:37:00Z">
        <w:r>
          <w:t>.</w:t>
        </w:r>
      </w:ins>
    </w:p>
    <w:p w:rsidR="00312FB5" w:rsidRDefault="00063472" w:rsidP="00312FB5">
      <w:pPr>
        <w:pStyle w:val="ListParagraph"/>
        <w:numPr>
          <w:ilvl w:val="2"/>
          <w:numId w:val="1"/>
        </w:numPr>
        <w:rPr>
          <w:ins w:id="338" w:author="davis" w:date="2011-09-29T23:16:00Z"/>
        </w:rPr>
        <w:pPrChange w:id="339" w:author="davis" w:date="2011-09-27T20:3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proofErr w:type="spellStart"/>
      <w:ins w:id="340" w:author="davis" w:date="2011-09-27T20:37:00Z">
        <w:r>
          <w:t>QoS</w:t>
        </w:r>
        <w:proofErr w:type="spellEnd"/>
        <w:r>
          <w:t xml:space="preserve"> maintained during backup to cloud.</w:t>
        </w:r>
      </w:ins>
    </w:p>
    <w:p w:rsidR="004026A6" w:rsidRDefault="004026A6">
      <w:pPr>
        <w:pStyle w:val="ListParagraph"/>
        <w:numPr>
          <w:ilvl w:val="2"/>
          <w:numId w:val="1"/>
        </w:numPr>
        <w:pPrChange w:id="341" w:author="davis" w:date="2011-09-27T20:3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42" w:author="davis" w:date="2011-09-29T23:16:00Z">
        <w:r>
          <w:t>Efficient backup of compressed and delta data</w:t>
        </w:r>
      </w:ins>
    </w:p>
    <w:p w:rsidR="005C201A" w:rsidRPr="00616849" w:rsidRDefault="005C201A" w:rsidP="00F77233">
      <w:pPr>
        <w:pStyle w:val="ListParagraph"/>
        <w:numPr>
          <w:ilvl w:val="1"/>
          <w:numId w:val="1"/>
        </w:numPr>
      </w:pPr>
      <w:r w:rsidRPr="00616849">
        <w:t>Backend storage types</w:t>
      </w:r>
    </w:p>
    <w:p w:rsidR="00F77233" w:rsidRPr="00616849" w:rsidRDefault="005C201A" w:rsidP="005C201A">
      <w:pPr>
        <w:pStyle w:val="ListParagraph"/>
        <w:numPr>
          <w:ilvl w:val="2"/>
          <w:numId w:val="1"/>
        </w:numPr>
      </w:pPr>
      <w:r w:rsidRPr="00616849">
        <w:t>C</w:t>
      </w:r>
      <w:r w:rsidR="00F77233" w:rsidRPr="00616849">
        <w:t>loud</w:t>
      </w:r>
      <w:r w:rsidR="004954A1" w:rsidRPr="00616849">
        <w:t>.</w:t>
      </w:r>
    </w:p>
    <w:p w:rsidR="00063472" w:rsidRPr="00616849" w:rsidDel="00063472" w:rsidRDefault="004954A1" w:rsidP="00063472">
      <w:pPr>
        <w:pStyle w:val="ListParagraph"/>
        <w:numPr>
          <w:ilvl w:val="2"/>
          <w:numId w:val="1"/>
        </w:numPr>
        <w:rPr>
          <w:del w:id="343" w:author="davis" w:date="2011-09-27T20:39:00Z"/>
        </w:rPr>
      </w:pPr>
      <w:r w:rsidRPr="00616849">
        <w:t>CIFS/NFS</w:t>
      </w:r>
      <w:r w:rsidR="005C201A" w:rsidRPr="00616849">
        <w:t xml:space="preserve"> shares (e.g. remote sites for offs</w:t>
      </w:r>
      <w:del w:id="344" w:author="davis" w:date="2011-09-27T20:39:00Z">
        <w:r w:rsidR="005C201A" w:rsidRPr="00616849" w:rsidDel="00063472">
          <w:delText>e</w:delText>
        </w:r>
      </w:del>
      <w:ins w:id="345" w:author="davis" w:date="2011-09-27T20:39:00Z">
        <w:r w:rsidR="00063472">
          <w:t>i</w:t>
        </w:r>
      </w:ins>
      <w:r w:rsidR="005C201A" w:rsidRPr="00616849">
        <w:t>t</w:t>
      </w:r>
      <w:ins w:id="346" w:author="davis" w:date="2011-09-27T20:39:00Z">
        <w:r w:rsidR="00063472">
          <w:t>e</w:t>
        </w:r>
      </w:ins>
      <w:r w:rsidR="005C201A" w:rsidRPr="00616849">
        <w:t xml:space="preserve"> disaster recovery</w:t>
      </w:r>
      <w:ins w:id="347" w:author="davis" w:date="2011-09-27T20:44:00Z">
        <w:r w:rsidR="00167B40">
          <w:t xml:space="preserve"> or multiple path</w:t>
        </w:r>
      </w:ins>
      <w:ins w:id="348" w:author="davis" w:date="2011-09-27T20:48:00Z">
        <w:r w:rsidR="00167B40">
          <w:t>s</w:t>
        </w:r>
      </w:ins>
      <w:ins w:id="349" w:author="davis" w:date="2011-09-27T20:44:00Z">
        <w:r w:rsidR="00167B40">
          <w:t xml:space="preserve"> to data</w:t>
        </w:r>
      </w:ins>
      <w:r w:rsidR="005C201A" w:rsidRPr="00616849">
        <w:t>)</w:t>
      </w:r>
    </w:p>
    <w:p w:rsidR="000B6AD7" w:rsidRPr="00616849" w:rsidRDefault="000B6AD7" w:rsidP="000B6AD7">
      <w:pPr>
        <w:pStyle w:val="ListParagraph"/>
        <w:numPr>
          <w:ilvl w:val="1"/>
          <w:numId w:val="1"/>
        </w:numPr>
      </w:pPr>
      <w:r w:rsidRPr="00616849">
        <w:t>Security</w:t>
      </w:r>
    </w:p>
    <w:p w:rsidR="000B6AD7" w:rsidRPr="00616849" w:rsidRDefault="000B6AD7" w:rsidP="000B6AD7">
      <w:pPr>
        <w:pStyle w:val="ListParagraph"/>
        <w:numPr>
          <w:ilvl w:val="2"/>
          <w:numId w:val="1"/>
        </w:numPr>
      </w:pPr>
      <w:r w:rsidRPr="00616849">
        <w:t xml:space="preserve">Data to backend storage </w:t>
      </w:r>
      <w:del w:id="350" w:author="davis" w:date="2011-09-27T20:42:00Z">
        <w:r w:rsidRPr="00616849" w:rsidDel="00167B40">
          <w:delText xml:space="preserve">are </w:delText>
        </w:r>
      </w:del>
      <w:ins w:id="351" w:author="davis" w:date="2011-09-27T20:42:00Z">
        <w:r w:rsidR="00167B40">
          <w:t>may be</w:t>
        </w:r>
        <w:r w:rsidR="00167B40" w:rsidRPr="00616849">
          <w:t xml:space="preserve"> </w:t>
        </w:r>
      </w:ins>
      <w:r w:rsidRPr="00616849">
        <w:t>encrypted (optional).</w:t>
      </w:r>
    </w:p>
    <w:p w:rsidR="000B6AD7" w:rsidRPr="00616849" w:rsidRDefault="0069373C" w:rsidP="000B6AD7">
      <w:pPr>
        <w:pStyle w:val="ListParagraph"/>
        <w:numPr>
          <w:ilvl w:val="1"/>
          <w:numId w:val="1"/>
        </w:numPr>
      </w:pPr>
      <w:r w:rsidRPr="00616849">
        <w:lastRenderedPageBreak/>
        <w:t>Compression/de-dupe</w:t>
      </w:r>
    </w:p>
    <w:p w:rsidR="0069373C" w:rsidRDefault="0069373C" w:rsidP="0069373C">
      <w:pPr>
        <w:pStyle w:val="ListParagraph"/>
        <w:numPr>
          <w:ilvl w:val="2"/>
          <w:numId w:val="1"/>
        </w:numPr>
        <w:rPr>
          <w:ins w:id="352" w:author="davis" w:date="2011-09-27T20:47:00Z"/>
        </w:rPr>
      </w:pPr>
      <w:r w:rsidRPr="00616849">
        <w:t xml:space="preserve">Data to backend storage </w:t>
      </w:r>
      <w:del w:id="353" w:author="davis" w:date="2011-09-27T20:43:00Z">
        <w:r w:rsidRPr="00616849" w:rsidDel="00167B40">
          <w:delText xml:space="preserve">are </w:delText>
        </w:r>
      </w:del>
      <w:ins w:id="354" w:author="davis" w:date="2011-09-27T20:43:00Z">
        <w:r w:rsidR="00167B40">
          <w:t>may be</w:t>
        </w:r>
        <w:r w:rsidR="00167B40" w:rsidRPr="00616849">
          <w:t xml:space="preserve"> </w:t>
        </w:r>
      </w:ins>
      <w:r w:rsidRPr="00616849">
        <w:t>compressed and de-duped (optional).</w:t>
      </w:r>
    </w:p>
    <w:p w:rsidR="00312FB5" w:rsidRDefault="00167B40" w:rsidP="00312FB5">
      <w:pPr>
        <w:pStyle w:val="ListParagraph"/>
        <w:numPr>
          <w:ilvl w:val="1"/>
          <w:numId w:val="1"/>
        </w:numPr>
        <w:rPr>
          <w:ins w:id="355" w:author="davis" w:date="2011-09-27T20:49:00Z"/>
        </w:rPr>
        <w:pPrChange w:id="356" w:author="davis" w:date="2011-09-27T20:47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57" w:author="davis" w:date="2011-09-27T20:47:00Z">
        <w:r>
          <w:t xml:space="preserve">Managed snapshots </w:t>
        </w:r>
      </w:ins>
      <w:ins w:id="358" w:author="davis" w:date="2011-09-27T20:50:00Z">
        <w:r>
          <w:t>for</w:t>
        </w:r>
      </w:ins>
      <w:ins w:id="359" w:author="davis" w:date="2011-09-27T20:47:00Z">
        <w:r>
          <w:t xml:space="preserve"> data in shares and LUNs</w:t>
        </w:r>
      </w:ins>
      <w:ins w:id="360" w:author="davis" w:date="2011-09-27T20:48:00Z">
        <w:r>
          <w:t>.</w:t>
        </w:r>
      </w:ins>
    </w:p>
    <w:p w:rsidR="00167B40" w:rsidRPr="00616849" w:rsidRDefault="00167B40" w:rsidP="00167B40">
      <w:pPr>
        <w:pStyle w:val="ListParagraph"/>
        <w:numPr>
          <w:ilvl w:val="2"/>
          <w:numId w:val="1"/>
        </w:numPr>
      </w:pPr>
      <w:ins w:id="361" w:author="davis" w:date="2011-09-27T20:49:00Z">
        <w:r>
          <w:t>Quick recovery from data corruption</w:t>
        </w:r>
      </w:ins>
      <w:ins w:id="362" w:author="davis" w:date="2011-09-27T20:50:00Z">
        <w:r>
          <w:t>.</w:t>
        </w:r>
      </w:ins>
    </w:p>
    <w:p w:rsidR="003767FF" w:rsidRPr="00616849" w:rsidRDefault="000B6AD7" w:rsidP="00C4433C">
      <w:pPr>
        <w:pStyle w:val="ListParagraph"/>
        <w:numPr>
          <w:ilvl w:val="0"/>
          <w:numId w:val="1"/>
        </w:numPr>
        <w:rPr>
          <w:b/>
        </w:rPr>
      </w:pPr>
      <w:r w:rsidRPr="00616849">
        <w:rPr>
          <w:b/>
        </w:rPr>
        <w:t xml:space="preserve">ILM and </w:t>
      </w:r>
      <w:proofErr w:type="spellStart"/>
      <w:r w:rsidRPr="00616849">
        <w:rPr>
          <w:b/>
        </w:rPr>
        <w:t>tiering</w:t>
      </w:r>
      <w:proofErr w:type="spellEnd"/>
      <w:r w:rsidRPr="00616849">
        <w:rPr>
          <w:b/>
        </w:rPr>
        <w:t xml:space="preserve"> support</w:t>
      </w:r>
    </w:p>
    <w:p w:rsidR="0069373C" w:rsidRPr="00616849" w:rsidRDefault="00B314BE" w:rsidP="0069373C">
      <w:pPr>
        <w:pStyle w:val="ListParagraph"/>
        <w:numPr>
          <w:ilvl w:val="1"/>
          <w:numId w:val="1"/>
        </w:numPr>
      </w:pPr>
      <w:r w:rsidRPr="00616849">
        <w:t>TFS will tier file storage based on usage patterns (learning) and data type</w:t>
      </w:r>
    </w:p>
    <w:p w:rsidR="00B314BE" w:rsidRPr="00616849" w:rsidRDefault="00B314BE" w:rsidP="00B314BE">
      <w:pPr>
        <w:pStyle w:val="ListParagraph"/>
        <w:numPr>
          <w:ilvl w:val="2"/>
          <w:numId w:val="1"/>
        </w:numPr>
      </w:pPr>
      <w:r w:rsidRPr="00616849">
        <w:t xml:space="preserve">Hot </w:t>
      </w:r>
      <w:proofErr w:type="gramStart"/>
      <w:r w:rsidRPr="00616849">
        <w:t>-  (</w:t>
      </w:r>
      <w:proofErr w:type="gramEnd"/>
      <w:r w:rsidRPr="00616849">
        <w:t>online/local store)</w:t>
      </w:r>
      <w:ins w:id="363" w:author="davis" w:date="2011-09-27T20:53:00Z">
        <w:r w:rsidR="002253F6">
          <w:t xml:space="preserve"> cache only?</w:t>
        </w:r>
      </w:ins>
    </w:p>
    <w:p w:rsidR="00B314BE" w:rsidRPr="00616849" w:rsidRDefault="00B314BE" w:rsidP="00B314BE">
      <w:pPr>
        <w:pStyle w:val="ListParagraph"/>
        <w:numPr>
          <w:ilvl w:val="2"/>
          <w:numId w:val="1"/>
        </w:numPr>
      </w:pPr>
      <w:r w:rsidRPr="00616849">
        <w:t>Warm - (</w:t>
      </w:r>
      <w:proofErr w:type="spellStart"/>
      <w:r w:rsidRPr="00616849">
        <w:t>nearline</w:t>
      </w:r>
      <w:proofErr w:type="spellEnd"/>
      <w:r w:rsidRPr="00616849">
        <w:t>/network share)</w:t>
      </w:r>
    </w:p>
    <w:p w:rsidR="00B314BE" w:rsidRPr="00616849" w:rsidRDefault="00B314BE" w:rsidP="00B314BE">
      <w:pPr>
        <w:pStyle w:val="ListParagraph"/>
        <w:numPr>
          <w:ilvl w:val="2"/>
          <w:numId w:val="1"/>
        </w:numPr>
      </w:pPr>
      <w:r w:rsidRPr="00616849">
        <w:t>Cold – (cloud store</w:t>
      </w:r>
      <w:ins w:id="364" w:author="davis" w:date="2011-09-27T20:43:00Z">
        <w:r w:rsidR="00167B40">
          <w:t>/archive</w:t>
        </w:r>
      </w:ins>
      <w:r w:rsidRPr="00616849">
        <w:t>)</w:t>
      </w:r>
    </w:p>
    <w:p w:rsidR="00B314BE" w:rsidRPr="00616849" w:rsidRDefault="00B314BE" w:rsidP="00B314BE">
      <w:pPr>
        <w:pStyle w:val="ListParagraph"/>
        <w:numPr>
          <w:ilvl w:val="1"/>
          <w:numId w:val="1"/>
        </w:numPr>
      </w:pPr>
      <w:r w:rsidRPr="00616849">
        <w:t>ILM</w:t>
      </w:r>
    </w:p>
    <w:p w:rsidR="00B314BE" w:rsidRPr="00616849" w:rsidRDefault="00B314BE" w:rsidP="00B314BE">
      <w:pPr>
        <w:pStyle w:val="ListParagraph"/>
        <w:numPr>
          <w:ilvl w:val="2"/>
          <w:numId w:val="1"/>
        </w:numPr>
      </w:pPr>
      <w:r w:rsidRPr="00616849">
        <w:t>TFS supports file profiles which specifies:</w:t>
      </w:r>
    </w:p>
    <w:p w:rsidR="00B314BE" w:rsidRPr="00616849" w:rsidRDefault="00B314BE" w:rsidP="00B314BE">
      <w:pPr>
        <w:pStyle w:val="ListParagraph"/>
        <w:numPr>
          <w:ilvl w:val="3"/>
          <w:numId w:val="1"/>
        </w:numPr>
      </w:pPr>
      <w:r w:rsidRPr="00616849">
        <w:t xml:space="preserve">Aging and </w:t>
      </w:r>
      <w:del w:id="365" w:author="davis" w:date="2011-09-27T20:45:00Z">
        <w:r w:rsidRPr="00616849" w:rsidDel="00167B40">
          <w:delText xml:space="preserve">deletion </w:delText>
        </w:r>
      </w:del>
      <w:ins w:id="366" w:author="davis" w:date="2011-09-27T20:45:00Z">
        <w:r w:rsidR="00167B40">
          <w:t>purging</w:t>
        </w:r>
        <w:r w:rsidR="00167B40" w:rsidRPr="00616849">
          <w:t xml:space="preserve"> </w:t>
        </w:r>
      </w:ins>
      <w:r w:rsidRPr="00616849">
        <w:t>of file</w:t>
      </w:r>
      <w:del w:id="367" w:author="davis" w:date="2011-09-27T20:45:00Z">
        <w:r w:rsidRPr="00616849" w:rsidDel="00167B40">
          <w:delText>s</w:delText>
        </w:r>
      </w:del>
      <w:ins w:id="368" w:author="davis" w:date="2011-09-27T20:45:00Z">
        <w:r w:rsidR="00167B40">
          <w:t xml:space="preserve"> cache</w:t>
        </w:r>
      </w:ins>
    </w:p>
    <w:p w:rsidR="00B314BE" w:rsidRPr="00616849" w:rsidRDefault="00B314BE" w:rsidP="00B314BE">
      <w:pPr>
        <w:pStyle w:val="ListParagraph"/>
        <w:numPr>
          <w:ilvl w:val="3"/>
          <w:numId w:val="1"/>
        </w:numPr>
      </w:pPr>
      <w:r w:rsidRPr="00616849">
        <w:t xml:space="preserve">Security/encryption </w:t>
      </w:r>
      <w:del w:id="369" w:author="davis" w:date="2011-09-27T20:54:00Z">
        <w:r w:rsidRPr="00616849" w:rsidDel="002253F6">
          <w:delText>needs</w:delText>
        </w:r>
      </w:del>
      <w:ins w:id="370" w:author="davis" w:date="2011-09-27T20:54:00Z">
        <w:r w:rsidR="002253F6">
          <w:t>requirements</w:t>
        </w:r>
      </w:ins>
    </w:p>
    <w:p w:rsidR="00B314BE" w:rsidRPr="00616849" w:rsidRDefault="002253F6" w:rsidP="00B314BE">
      <w:pPr>
        <w:pStyle w:val="ListParagraph"/>
        <w:numPr>
          <w:ilvl w:val="3"/>
          <w:numId w:val="1"/>
        </w:numPr>
      </w:pPr>
      <w:ins w:id="371" w:author="davis" w:date="2011-09-27T20:54:00Z">
        <w:r>
          <w:t>Policy based</w:t>
        </w:r>
        <w:r w:rsidRPr="00616849">
          <w:t xml:space="preserve"> </w:t>
        </w:r>
      </w:ins>
      <w:del w:id="372" w:author="davis" w:date="2011-09-27T20:54:00Z">
        <w:r w:rsidR="00B314BE" w:rsidRPr="00616849" w:rsidDel="002253F6">
          <w:delText>T</w:delText>
        </w:r>
      </w:del>
      <w:proofErr w:type="spellStart"/>
      <w:ins w:id="373" w:author="davis" w:date="2011-09-27T20:54:00Z">
        <w:r>
          <w:t>t</w:t>
        </w:r>
      </w:ins>
      <w:r w:rsidR="00B314BE" w:rsidRPr="00616849">
        <w:t>iering</w:t>
      </w:r>
      <w:proofErr w:type="spellEnd"/>
      <w:r w:rsidR="00B314BE" w:rsidRPr="00616849">
        <w:t xml:space="preserve"> preference</w:t>
      </w:r>
      <w:ins w:id="374" w:author="davis" w:date="2011-09-27T20:45:00Z">
        <w:r w:rsidR="00167B40">
          <w:t>s</w:t>
        </w:r>
      </w:ins>
    </w:p>
    <w:p w:rsidR="002253F6" w:rsidRDefault="002253F6" w:rsidP="00543527">
      <w:pPr>
        <w:pStyle w:val="ListParagraph"/>
        <w:numPr>
          <w:ilvl w:val="0"/>
          <w:numId w:val="1"/>
        </w:numPr>
        <w:rPr>
          <w:ins w:id="375" w:author="davis" w:date="2011-09-27T20:55:00Z"/>
          <w:b/>
        </w:rPr>
      </w:pPr>
      <w:ins w:id="376" w:author="davis" w:date="2011-09-27T20:54:00Z">
        <w:r>
          <w:rPr>
            <w:b/>
          </w:rPr>
          <w:t>Offsite mirroring</w:t>
        </w:r>
      </w:ins>
      <w:ins w:id="377" w:author="davis" w:date="2011-09-27T20:55:00Z">
        <w:r>
          <w:rPr>
            <w:b/>
          </w:rPr>
          <w:t xml:space="preserve"> </w:t>
        </w:r>
      </w:ins>
      <w:ins w:id="378" w:author="davis" w:date="2011-09-27T20:56:00Z">
        <w:r>
          <w:rPr>
            <w:b/>
          </w:rPr>
          <w:t>and/</w:t>
        </w:r>
      </w:ins>
      <w:ins w:id="379" w:author="davis" w:date="2011-09-27T20:55:00Z">
        <w:r>
          <w:rPr>
            <w:b/>
          </w:rPr>
          <w:t>or caching</w:t>
        </w:r>
      </w:ins>
      <w:ins w:id="380" w:author="davis" w:date="2011-09-27T20:54:00Z">
        <w:r>
          <w:rPr>
            <w:b/>
          </w:rPr>
          <w:t xml:space="preserve"> of data</w:t>
        </w:r>
      </w:ins>
      <w:ins w:id="381" w:author="davis" w:date="2011-09-27T20:55:00Z">
        <w:r>
          <w:rPr>
            <w:b/>
          </w:rPr>
          <w:t xml:space="preserve"> shares</w:t>
        </w:r>
      </w:ins>
    </w:p>
    <w:p w:rsidR="00312FB5" w:rsidRDefault="002253F6" w:rsidP="00312FB5">
      <w:pPr>
        <w:pStyle w:val="ListParagraph"/>
        <w:numPr>
          <w:ilvl w:val="1"/>
          <w:numId w:val="1"/>
        </w:numPr>
        <w:rPr>
          <w:ins w:id="382" w:author="davis" w:date="2011-09-27T20:56:00Z"/>
          <w:b/>
        </w:rPr>
        <w:pPrChange w:id="383" w:author="davis" w:date="2011-09-27T20:55:00Z">
          <w:pPr>
            <w:pStyle w:val="ListParagraph"/>
            <w:numPr>
              <w:numId w:val="1"/>
            </w:numPr>
            <w:ind w:hanging="360"/>
          </w:pPr>
        </w:pPrChange>
      </w:pPr>
      <w:ins w:id="384" w:author="davis" w:date="2011-09-27T20:57:00Z">
        <w:r>
          <w:rPr>
            <w:b/>
          </w:rPr>
          <w:t>Mirror</w:t>
        </w:r>
      </w:ins>
      <w:ins w:id="385" w:author="davis" w:date="2011-09-27T20:55:00Z">
        <w:r>
          <w:rPr>
            <w:b/>
          </w:rPr>
          <w:t xml:space="preserve"> data from CIFS or NFS share</w:t>
        </w:r>
      </w:ins>
      <w:ins w:id="386" w:author="davis" w:date="2011-09-27T20:56:00Z">
        <w:r>
          <w:rPr>
            <w:b/>
          </w:rPr>
          <w:t>s</w:t>
        </w:r>
      </w:ins>
      <w:ins w:id="387" w:author="davis" w:date="2011-09-27T20:55:00Z">
        <w:r>
          <w:rPr>
            <w:b/>
          </w:rPr>
          <w:t xml:space="preserve"> to </w:t>
        </w:r>
      </w:ins>
      <w:ins w:id="388" w:author="davis" w:date="2011-09-27T20:58:00Z">
        <w:r>
          <w:rPr>
            <w:b/>
          </w:rPr>
          <w:t>multiple site</w:t>
        </w:r>
      </w:ins>
      <w:ins w:id="389" w:author="davis" w:date="2011-09-27T20:55:00Z">
        <w:r>
          <w:rPr>
            <w:b/>
          </w:rPr>
          <w:t xml:space="preserve"> location</w:t>
        </w:r>
      </w:ins>
      <w:ins w:id="390" w:author="davis" w:date="2011-09-27T20:58:00Z">
        <w:r>
          <w:rPr>
            <w:b/>
          </w:rPr>
          <w:t>s</w:t>
        </w:r>
      </w:ins>
      <w:ins w:id="391" w:author="davis" w:date="2011-09-27T20:55:00Z">
        <w:r>
          <w:rPr>
            <w:b/>
          </w:rPr>
          <w:t xml:space="preserve"> for</w:t>
        </w:r>
      </w:ins>
      <w:ins w:id="392" w:author="davis" w:date="2011-09-27T20:56:00Z">
        <w:r>
          <w:rPr>
            <w:b/>
          </w:rPr>
          <w:t xml:space="preserve"> </w:t>
        </w:r>
      </w:ins>
      <w:ins w:id="393" w:author="davis" w:date="2011-09-27T20:58:00Z">
        <w:r>
          <w:rPr>
            <w:b/>
          </w:rPr>
          <w:t xml:space="preserve">high speed </w:t>
        </w:r>
      </w:ins>
      <w:ins w:id="394" w:author="davis" w:date="2011-09-27T20:56:00Z">
        <w:r>
          <w:rPr>
            <w:b/>
          </w:rPr>
          <w:t>data sharing and redundancy</w:t>
        </w:r>
      </w:ins>
      <w:ins w:id="395" w:author="davis" w:date="2011-09-27T21:00:00Z">
        <w:r>
          <w:rPr>
            <w:b/>
          </w:rPr>
          <w:t>.</w:t>
        </w:r>
      </w:ins>
    </w:p>
    <w:p w:rsidR="00312FB5" w:rsidRDefault="002253F6" w:rsidP="00312FB5">
      <w:pPr>
        <w:pStyle w:val="ListParagraph"/>
        <w:numPr>
          <w:ilvl w:val="1"/>
          <w:numId w:val="1"/>
        </w:numPr>
        <w:rPr>
          <w:ins w:id="396" w:author="davis" w:date="2011-09-27T20:54:00Z"/>
          <w:b/>
        </w:rPr>
        <w:pPrChange w:id="397" w:author="davis" w:date="2011-09-27T20:55:00Z">
          <w:pPr>
            <w:pStyle w:val="ListParagraph"/>
            <w:numPr>
              <w:numId w:val="1"/>
            </w:numPr>
            <w:ind w:hanging="360"/>
          </w:pPr>
        </w:pPrChange>
      </w:pPr>
      <w:ins w:id="398" w:author="davis" w:date="2011-09-27T20:56:00Z">
        <w:r>
          <w:rPr>
            <w:b/>
          </w:rPr>
          <w:t xml:space="preserve">Cache data from primary site to </w:t>
        </w:r>
      </w:ins>
      <w:ins w:id="399" w:author="davis" w:date="2011-09-27T20:58:00Z">
        <w:r>
          <w:rPr>
            <w:b/>
          </w:rPr>
          <w:t>satellite office</w:t>
        </w:r>
      </w:ins>
      <w:ins w:id="400" w:author="davis" w:date="2011-09-27T20:56:00Z">
        <w:r>
          <w:rPr>
            <w:b/>
          </w:rPr>
          <w:t xml:space="preserve"> location</w:t>
        </w:r>
      </w:ins>
      <w:ins w:id="401" w:author="davis" w:date="2011-09-27T20:58:00Z">
        <w:r>
          <w:rPr>
            <w:b/>
          </w:rPr>
          <w:t>s</w:t>
        </w:r>
      </w:ins>
      <w:ins w:id="402" w:author="davis" w:date="2011-09-27T20:56:00Z">
        <w:r>
          <w:rPr>
            <w:b/>
          </w:rPr>
          <w:t xml:space="preserve"> for sharing of data</w:t>
        </w:r>
      </w:ins>
      <w:ins w:id="403" w:author="davis" w:date="2011-09-27T20:59:00Z">
        <w:r>
          <w:rPr>
            <w:b/>
          </w:rPr>
          <w:t xml:space="preserve"> w/o having to purchase additional storage systems</w:t>
        </w:r>
      </w:ins>
      <w:ins w:id="404" w:author="davis" w:date="2011-09-27T20:56:00Z">
        <w:r>
          <w:rPr>
            <w:b/>
          </w:rPr>
          <w:t>.</w:t>
        </w:r>
      </w:ins>
    </w:p>
    <w:p w:rsidR="0069373C" w:rsidRDefault="0069373C" w:rsidP="00543527">
      <w:pPr>
        <w:pStyle w:val="ListParagraph"/>
        <w:numPr>
          <w:ilvl w:val="0"/>
          <w:numId w:val="1"/>
        </w:numPr>
        <w:rPr>
          <w:ins w:id="405" w:author="davis" w:date="2011-09-27T20:46:00Z"/>
          <w:b/>
        </w:rPr>
      </w:pPr>
      <w:r w:rsidRPr="00616849">
        <w:rPr>
          <w:b/>
        </w:rPr>
        <w:t>Accelerate VM provisioning</w:t>
      </w:r>
    </w:p>
    <w:p w:rsidR="00312FB5" w:rsidRDefault="00167B40" w:rsidP="00312FB5">
      <w:pPr>
        <w:pStyle w:val="ListParagraph"/>
        <w:numPr>
          <w:ilvl w:val="1"/>
          <w:numId w:val="1"/>
        </w:numPr>
        <w:rPr>
          <w:ins w:id="406" w:author="davis" w:date="2011-09-29T23:17:00Z"/>
          <w:b/>
        </w:rPr>
        <w:pPrChange w:id="407" w:author="davis" w:date="2011-09-27T20:46:00Z">
          <w:pPr>
            <w:pStyle w:val="ListParagraph"/>
            <w:numPr>
              <w:numId w:val="1"/>
            </w:numPr>
            <w:ind w:hanging="360"/>
          </w:pPr>
        </w:pPrChange>
      </w:pPr>
      <w:ins w:id="408" w:author="davis" w:date="2011-09-27T20:47:00Z">
        <w:r>
          <w:rPr>
            <w:b/>
          </w:rPr>
          <w:t>Instantly c</w:t>
        </w:r>
      </w:ins>
      <w:ins w:id="409" w:author="davis" w:date="2011-09-27T20:46:00Z">
        <w:r>
          <w:rPr>
            <w:b/>
          </w:rPr>
          <w:t xml:space="preserve">reate </w:t>
        </w:r>
      </w:ins>
      <w:ins w:id="410" w:author="davis" w:date="2011-09-27T20:47:00Z">
        <w:r>
          <w:rPr>
            <w:b/>
          </w:rPr>
          <w:t xml:space="preserve">a </w:t>
        </w:r>
      </w:ins>
      <w:ins w:id="411" w:author="davis" w:date="2011-09-27T20:46:00Z">
        <w:r>
          <w:rPr>
            <w:b/>
          </w:rPr>
          <w:t xml:space="preserve">clone of NFS share or </w:t>
        </w:r>
        <w:proofErr w:type="spellStart"/>
        <w:r>
          <w:rPr>
            <w:b/>
          </w:rPr>
          <w:t>iSCSI</w:t>
        </w:r>
        <w:proofErr w:type="spellEnd"/>
        <w:r>
          <w:rPr>
            <w:b/>
          </w:rPr>
          <w:t xml:space="preserve"> LUN</w:t>
        </w:r>
      </w:ins>
    </w:p>
    <w:p w:rsidR="004026A6" w:rsidRDefault="004026A6" w:rsidP="004026A6">
      <w:pPr>
        <w:pStyle w:val="ListParagraph"/>
        <w:numPr>
          <w:ilvl w:val="0"/>
          <w:numId w:val="1"/>
        </w:numPr>
        <w:rPr>
          <w:ins w:id="412" w:author="davis" w:date="2011-09-29T23:17:00Z"/>
          <w:b/>
        </w:rPr>
      </w:pPr>
      <w:ins w:id="413" w:author="davis" w:date="2011-09-29T23:17:00Z">
        <w:r>
          <w:rPr>
            <w:b/>
          </w:rPr>
          <w:t>Performance</w:t>
        </w:r>
      </w:ins>
    </w:p>
    <w:p w:rsidR="004026A6" w:rsidRDefault="004026A6">
      <w:pPr>
        <w:pStyle w:val="ListParagraph"/>
        <w:numPr>
          <w:ilvl w:val="1"/>
          <w:numId w:val="1"/>
        </w:numPr>
        <w:rPr>
          <w:ins w:id="414" w:author="davis" w:date="2011-09-29T23:17:00Z"/>
          <w:b/>
        </w:rPr>
        <w:pPrChange w:id="415" w:author="davis" w:date="2011-09-29T23:17:00Z">
          <w:pPr>
            <w:pStyle w:val="ListParagraph"/>
            <w:numPr>
              <w:numId w:val="1"/>
            </w:numPr>
            <w:ind w:hanging="360"/>
          </w:pPr>
        </w:pPrChange>
      </w:pPr>
      <w:ins w:id="416" w:author="davis" w:date="2011-09-29T23:17:00Z">
        <w:r>
          <w:rPr>
            <w:b/>
          </w:rPr>
          <w:t xml:space="preserve">Data cached on high speed (SSD) storage for fast IO </w:t>
        </w:r>
      </w:ins>
      <w:ins w:id="417" w:author="davis" w:date="2011-09-30T00:01:00Z">
        <w:r w:rsidR="00625277">
          <w:rPr>
            <w:b/>
          </w:rPr>
          <w:t xml:space="preserve">of </w:t>
        </w:r>
      </w:ins>
      <w:ins w:id="418" w:author="davis" w:date="2011-09-29T23:17:00Z">
        <w:r>
          <w:rPr>
            <w:b/>
          </w:rPr>
          <w:t>frequently accessed data.</w:t>
        </w:r>
      </w:ins>
    </w:p>
    <w:p w:rsidR="004026A6" w:rsidRDefault="004026A6">
      <w:pPr>
        <w:pStyle w:val="ListParagraph"/>
        <w:numPr>
          <w:ilvl w:val="1"/>
          <w:numId w:val="1"/>
        </w:numPr>
        <w:rPr>
          <w:b/>
        </w:rPr>
        <w:pPrChange w:id="419" w:author="davis" w:date="2011-09-29T23:17:00Z">
          <w:pPr>
            <w:pStyle w:val="ListParagraph"/>
            <w:numPr>
              <w:numId w:val="1"/>
            </w:numPr>
            <w:ind w:hanging="360"/>
          </w:pPr>
        </w:pPrChange>
      </w:pPr>
      <w:ins w:id="420" w:author="davis" w:date="2011-09-29T23:18:00Z">
        <w:r>
          <w:rPr>
            <w:b/>
          </w:rPr>
          <w:t>Data segmented into chunks for efficient processing.</w:t>
        </w:r>
      </w:ins>
    </w:p>
    <w:sectPr w:rsidR="004026A6" w:rsidSect="006A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3C87"/>
    <w:multiLevelType w:val="hybridMultilevel"/>
    <w:tmpl w:val="AAB672F2"/>
    <w:lvl w:ilvl="0" w:tplc="802E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>
    <w:nsid w:val="2A077735"/>
    <w:multiLevelType w:val="hybridMultilevel"/>
    <w:tmpl w:val="602C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B39DC"/>
    <w:multiLevelType w:val="hybridMultilevel"/>
    <w:tmpl w:val="C48A87E8"/>
    <w:lvl w:ilvl="0" w:tplc="2C6220B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03F90"/>
    <w:multiLevelType w:val="hybridMultilevel"/>
    <w:tmpl w:val="7C52F91A"/>
    <w:lvl w:ilvl="0" w:tplc="2C6220B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C4433C"/>
    <w:rsid w:val="00063472"/>
    <w:rsid w:val="000B3FDD"/>
    <w:rsid w:val="000B6AD7"/>
    <w:rsid w:val="000F60D1"/>
    <w:rsid w:val="00167B40"/>
    <w:rsid w:val="002253F6"/>
    <w:rsid w:val="0027051C"/>
    <w:rsid w:val="00271CA7"/>
    <w:rsid w:val="00312FB5"/>
    <w:rsid w:val="003767FF"/>
    <w:rsid w:val="003D0EFB"/>
    <w:rsid w:val="004026A6"/>
    <w:rsid w:val="004049C9"/>
    <w:rsid w:val="004954A1"/>
    <w:rsid w:val="004C6010"/>
    <w:rsid w:val="00543527"/>
    <w:rsid w:val="00567492"/>
    <w:rsid w:val="0058291A"/>
    <w:rsid w:val="00590B5C"/>
    <w:rsid w:val="005C201A"/>
    <w:rsid w:val="00616849"/>
    <w:rsid w:val="00625277"/>
    <w:rsid w:val="0069373C"/>
    <w:rsid w:val="006A3F17"/>
    <w:rsid w:val="007243C4"/>
    <w:rsid w:val="00882788"/>
    <w:rsid w:val="00902DC4"/>
    <w:rsid w:val="00977921"/>
    <w:rsid w:val="009B2801"/>
    <w:rsid w:val="00AA67DE"/>
    <w:rsid w:val="00B01D74"/>
    <w:rsid w:val="00B10621"/>
    <w:rsid w:val="00B139F0"/>
    <w:rsid w:val="00B314BE"/>
    <w:rsid w:val="00B5733F"/>
    <w:rsid w:val="00BA58FD"/>
    <w:rsid w:val="00BD4767"/>
    <w:rsid w:val="00C4433C"/>
    <w:rsid w:val="00C65C1B"/>
    <w:rsid w:val="00C76CA6"/>
    <w:rsid w:val="00D17457"/>
    <w:rsid w:val="00EF28E9"/>
    <w:rsid w:val="00EF4487"/>
    <w:rsid w:val="00EF5BC6"/>
    <w:rsid w:val="00F7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3C"/>
    <w:pPr>
      <w:ind w:left="720"/>
      <w:contextualSpacing/>
    </w:pPr>
  </w:style>
  <w:style w:type="table" w:styleId="TableGrid">
    <w:name w:val="Table Grid"/>
    <w:basedOn w:val="TableNormal"/>
    <w:uiPriority w:val="59"/>
    <w:rsid w:val="00543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543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3C"/>
    <w:pPr>
      <w:ind w:left="720"/>
      <w:contextualSpacing/>
    </w:pPr>
  </w:style>
  <w:style w:type="table" w:styleId="TableGrid">
    <w:name w:val="Table Grid"/>
    <w:basedOn w:val="TableNormal"/>
    <w:uiPriority w:val="59"/>
    <w:rsid w:val="00543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543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3DD6B-92EA-45A2-8B1F-C2C1FE98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H Chen</dc:creator>
  <cp:lastModifiedBy>Albert H Chen</cp:lastModifiedBy>
  <cp:revision>27</cp:revision>
  <dcterms:created xsi:type="dcterms:W3CDTF">2011-09-24T23:20:00Z</dcterms:created>
  <dcterms:modified xsi:type="dcterms:W3CDTF">2011-10-07T09:00:00Z</dcterms:modified>
</cp:coreProperties>
</file>